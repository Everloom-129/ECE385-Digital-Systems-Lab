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25EC0" w14:textId="77777777" w:rsidR="00EC6226" w:rsidRDefault="00EC6226" w:rsidP="005A25AC">
      <w:pPr>
        <w:spacing w:line="360" w:lineRule="atLeast"/>
        <w:jc w:val="right"/>
      </w:pPr>
      <w:r>
        <w:t xml:space="preserve">ECE </w:t>
      </w:r>
      <w:r w:rsidR="002E7A8B">
        <w:t>385</w:t>
      </w:r>
    </w:p>
    <w:p w14:paraId="7B99A3DE" w14:textId="77777777" w:rsidR="00EC6226" w:rsidRDefault="00EC6226">
      <w:pPr>
        <w:spacing w:before="240" w:line="360" w:lineRule="atLeast"/>
        <w:jc w:val="center"/>
      </w:pPr>
      <w:r>
        <w:t>EXPERIMENT #</w:t>
      </w:r>
      <w:r w:rsidR="006A25EF">
        <w:t>2</w:t>
      </w:r>
    </w:p>
    <w:p w14:paraId="50307DBA" w14:textId="77777777" w:rsidR="00EC6226" w:rsidRDefault="00EC6226">
      <w:pPr>
        <w:spacing w:before="240" w:line="360" w:lineRule="atLeast"/>
        <w:jc w:val="center"/>
      </w:pPr>
      <w:r>
        <w:t>Data Storage</w:t>
      </w:r>
    </w:p>
    <w:p w14:paraId="6F541FB6" w14:textId="77777777" w:rsidR="00EC6226" w:rsidRDefault="00EC6226">
      <w:pPr>
        <w:tabs>
          <w:tab w:val="left" w:pos="720"/>
        </w:tabs>
        <w:spacing w:before="240" w:line="360" w:lineRule="atLeast"/>
      </w:pPr>
      <w:r>
        <w:t>I.</w:t>
      </w:r>
      <w:r>
        <w:tab/>
      </w:r>
      <w:r w:rsidRPr="003F2B56">
        <w:rPr>
          <w:u w:val="single"/>
        </w:rPr>
        <w:t>OBJECTIVE</w:t>
      </w:r>
    </w:p>
    <w:p w14:paraId="09516C7A" w14:textId="77777777" w:rsidR="00EC6226" w:rsidRDefault="00EC6226" w:rsidP="00436119">
      <w:pPr>
        <w:spacing w:before="240" w:line="360" w:lineRule="atLeast"/>
        <w:ind w:firstLine="720"/>
        <w:jc w:val="both"/>
      </w:pPr>
      <w:r>
        <w:t xml:space="preserve">In this </w:t>
      </w:r>
      <w:r w:rsidR="00545BE5">
        <w:t>experiment,</w:t>
      </w:r>
      <w:r>
        <w:t xml:space="preserve"> you will d</w:t>
      </w:r>
      <w:r w:rsidR="00545BE5">
        <w:t>esign and construct a simple 2</w:t>
      </w:r>
      <w:r>
        <w:t>-bit</w:t>
      </w:r>
      <w:r w:rsidR="00545BE5">
        <w:t>,</w:t>
      </w:r>
      <w:r>
        <w:t xml:space="preserve"> four-word shift-register storage unit.</w:t>
      </w:r>
    </w:p>
    <w:p w14:paraId="13BB3267" w14:textId="77777777" w:rsidR="00EC6226" w:rsidRDefault="00EC6226" w:rsidP="00EB1338">
      <w:pPr>
        <w:spacing w:before="120" w:line="360" w:lineRule="atLeast"/>
      </w:pPr>
    </w:p>
    <w:p w14:paraId="0F896819" w14:textId="77777777" w:rsidR="00EC6226" w:rsidRDefault="00EC6226">
      <w:pPr>
        <w:spacing w:before="240" w:line="360" w:lineRule="atLeast"/>
      </w:pPr>
      <w:r>
        <w:t>II.</w:t>
      </w:r>
      <w:r>
        <w:tab/>
      </w:r>
      <w:r w:rsidRPr="003F2B56">
        <w:rPr>
          <w:u w:val="single"/>
        </w:rPr>
        <w:t>INTRODUCTION</w:t>
      </w:r>
    </w:p>
    <w:p w14:paraId="256B2FEB" w14:textId="77777777" w:rsidR="00EC6226" w:rsidRDefault="00EC6226" w:rsidP="00436119">
      <w:pPr>
        <w:spacing w:before="240" w:line="360" w:lineRule="atLeast"/>
        <w:ind w:firstLine="720"/>
        <w:jc w:val="both"/>
      </w:pPr>
      <w:r>
        <w:t>Conceptually</w:t>
      </w:r>
      <w:r w:rsidR="00545BE5">
        <w:t>,</w:t>
      </w:r>
      <w:r>
        <w:t xml:space="preserve"> random access memory (RAM) is a storage device arranged as a set of binary </w:t>
      </w:r>
      <w:r w:rsidR="00545BE5">
        <w:t>words that</w:t>
      </w:r>
      <w:r>
        <w:t xml:space="preserve"> can be individually identified and accessed </w:t>
      </w:r>
      <w:r w:rsidR="00FE4785">
        <w:t>using</w:t>
      </w:r>
      <w:r>
        <w:t xml:space="preserve"> unique addresses (see Figure 1).</w:t>
      </w:r>
    </w:p>
    <w:p w14:paraId="1C1A23FD" w14:textId="77777777" w:rsidR="00EC6226" w:rsidRDefault="00EC6226">
      <w:pPr>
        <w:tabs>
          <w:tab w:val="left" w:pos="6300"/>
        </w:tabs>
        <w:spacing w:before="240" w:line="360" w:lineRule="atLeast"/>
        <w:ind w:firstLine="720"/>
      </w:pPr>
      <w:r>
        <w:tab/>
        <w:t>STORAGE</w:t>
      </w:r>
    </w:p>
    <w:p w14:paraId="31E35DAE" w14:textId="77777777" w:rsidR="00EC6226" w:rsidRDefault="00EC6226">
      <w:pPr>
        <w:tabs>
          <w:tab w:val="left" w:pos="5760"/>
          <w:tab w:val="left" w:pos="7200"/>
        </w:tabs>
        <w:ind w:firstLine="720"/>
        <w:rPr>
          <w:u w:val="single"/>
        </w:rPr>
      </w:pPr>
      <w:r>
        <w:tab/>
      </w:r>
      <w:r>
        <w:rPr>
          <w:u w:val="single"/>
        </w:rPr>
        <w:t>address</w:t>
      </w:r>
      <w:r>
        <w:tab/>
      </w:r>
      <w:r>
        <w:rPr>
          <w:u w:val="single"/>
        </w:rPr>
        <w:t>contents</w:t>
      </w:r>
    </w:p>
    <w:p w14:paraId="7A8D9B99" w14:textId="77777777" w:rsidR="00EC6226" w:rsidRDefault="00EC6226">
      <w:pPr>
        <w:tabs>
          <w:tab w:val="left" w:pos="5760"/>
          <w:tab w:val="left" w:pos="7200"/>
        </w:tabs>
        <w:ind w:firstLine="720"/>
      </w:pPr>
      <w:r>
        <w:t>SAR</w:t>
      </w:r>
    </w:p>
    <w:p w14:paraId="2597300C" w14:textId="77777777" w:rsidR="00EC6226" w:rsidRDefault="00EC6226">
      <w:pPr>
        <w:tabs>
          <w:tab w:val="left" w:pos="1080"/>
          <w:tab w:val="left" w:pos="5760"/>
          <w:tab w:val="left" w:pos="7200"/>
        </w:tabs>
        <w:ind w:firstLine="720"/>
      </w:pPr>
      <w:r>
        <w:tab/>
      </w:r>
      <w:r>
        <w:fldChar w:fldCharType="begin"/>
      </w:r>
      <w:r>
        <w:instrText xml:space="preserve"> EQ \x(101) </w:instrText>
      </w:r>
      <w:r>
        <w:fldChar w:fldCharType="end"/>
      </w:r>
      <w:r>
        <w:tab/>
        <w:t>word 0</w:t>
      </w:r>
      <w:r>
        <w:tab/>
      </w:r>
      <w:r>
        <w:fldChar w:fldCharType="begin"/>
      </w:r>
      <w:r>
        <w:instrText xml:space="preserve"> EQ \X(0110) </w:instrText>
      </w:r>
      <w:r>
        <w:fldChar w:fldCharType="end"/>
      </w:r>
    </w:p>
    <w:p w14:paraId="341B12C1" w14:textId="77777777" w:rsidR="00EC6226" w:rsidRDefault="00EC6226">
      <w:pPr>
        <w:tabs>
          <w:tab w:val="left" w:pos="1080"/>
          <w:tab w:val="left" w:pos="5760"/>
          <w:tab w:val="left" w:pos="7200"/>
        </w:tabs>
        <w:ind w:firstLine="720"/>
      </w:pPr>
      <w:r>
        <w:tab/>
      </w:r>
      <w:r>
        <w:tab/>
        <w:t>word 1</w:t>
      </w:r>
      <w:r>
        <w:tab/>
      </w:r>
      <w:r>
        <w:fldChar w:fldCharType="begin"/>
      </w:r>
      <w:r>
        <w:instrText xml:space="preserve"> EQ \x(1100) </w:instrText>
      </w:r>
      <w:r>
        <w:fldChar w:fldCharType="end"/>
      </w:r>
    </w:p>
    <w:p w14:paraId="0DAB3A27" w14:textId="77777777" w:rsidR="00EC6226" w:rsidRDefault="00EC6226">
      <w:pPr>
        <w:tabs>
          <w:tab w:val="left" w:pos="1080"/>
          <w:tab w:val="left" w:pos="5760"/>
          <w:tab w:val="left" w:pos="7200"/>
        </w:tabs>
        <w:ind w:firstLine="720"/>
      </w:pPr>
      <w:r>
        <w:t>SBR</w:t>
      </w:r>
      <w:r>
        <w:tab/>
        <w:t>word 2</w:t>
      </w:r>
      <w:r>
        <w:tab/>
      </w:r>
      <w:r>
        <w:fldChar w:fldCharType="begin"/>
      </w:r>
      <w:r>
        <w:instrText xml:space="preserve"> EQ \x(0000) </w:instrText>
      </w:r>
      <w:r>
        <w:fldChar w:fldCharType="end"/>
      </w:r>
    </w:p>
    <w:p w14:paraId="7CE29AF1" w14:textId="77777777" w:rsidR="00EC6226" w:rsidRDefault="00EC6226">
      <w:pPr>
        <w:tabs>
          <w:tab w:val="left" w:pos="1080"/>
          <w:tab w:val="left" w:pos="5760"/>
          <w:tab w:val="left" w:pos="7200"/>
        </w:tabs>
        <w:ind w:firstLine="720"/>
      </w:pPr>
      <w:r>
        <w:tab/>
      </w:r>
      <w:r>
        <w:fldChar w:fldCharType="begin"/>
      </w:r>
      <w:r>
        <w:instrText xml:space="preserve"> EQ \x(1110) </w:instrText>
      </w:r>
      <w:r>
        <w:fldChar w:fldCharType="end"/>
      </w:r>
      <w:r>
        <w:tab/>
        <w:t>word 3</w:t>
      </w:r>
      <w:r>
        <w:tab/>
      </w:r>
      <w:r>
        <w:fldChar w:fldCharType="begin"/>
      </w:r>
      <w:r>
        <w:instrText xml:space="preserve"> EQ \x(0000) </w:instrText>
      </w:r>
      <w:r>
        <w:fldChar w:fldCharType="end"/>
      </w:r>
    </w:p>
    <w:p w14:paraId="1C5F1946" w14:textId="77777777" w:rsidR="00EC6226" w:rsidRDefault="00EC6226">
      <w:pPr>
        <w:tabs>
          <w:tab w:val="left" w:pos="1080"/>
          <w:tab w:val="left" w:pos="5760"/>
          <w:tab w:val="left" w:pos="7200"/>
        </w:tabs>
        <w:ind w:firstLine="720"/>
      </w:pPr>
      <w:r>
        <w:tab/>
      </w:r>
      <w:r>
        <w:tab/>
        <w:t>word 4</w:t>
      </w:r>
      <w:r>
        <w:tab/>
      </w:r>
      <w:r>
        <w:fldChar w:fldCharType="begin"/>
      </w:r>
      <w:r>
        <w:instrText xml:space="preserve"> EQ \x(0000) </w:instrText>
      </w:r>
      <w:r>
        <w:fldChar w:fldCharType="end"/>
      </w:r>
    </w:p>
    <w:p w14:paraId="07594084" w14:textId="77777777" w:rsidR="00EC6226" w:rsidRDefault="00EC6226">
      <w:pPr>
        <w:tabs>
          <w:tab w:val="left" w:pos="1080"/>
          <w:tab w:val="left" w:pos="5760"/>
          <w:tab w:val="left" w:pos="7200"/>
        </w:tabs>
        <w:ind w:firstLine="720"/>
      </w:pPr>
      <w:r>
        <w:t>FETCH</w:t>
      </w:r>
      <w:r>
        <w:tab/>
        <w:t>word 5</w:t>
      </w:r>
      <w:r>
        <w:tab/>
      </w:r>
      <w:r>
        <w:fldChar w:fldCharType="begin"/>
      </w:r>
      <w:r>
        <w:instrText xml:space="preserve"> EQ \x(1110) </w:instrText>
      </w:r>
      <w:r>
        <w:fldChar w:fldCharType="end"/>
      </w:r>
    </w:p>
    <w:p w14:paraId="060CB045" w14:textId="77777777" w:rsidR="00EC6226" w:rsidRDefault="00EC6226">
      <w:pPr>
        <w:tabs>
          <w:tab w:val="left" w:pos="1080"/>
          <w:tab w:val="left" w:pos="5760"/>
          <w:tab w:val="left" w:pos="7200"/>
        </w:tabs>
        <w:ind w:firstLine="720"/>
      </w:pPr>
      <w:r>
        <w:tab/>
      </w:r>
      <w:r>
        <w:tab/>
        <w:t>word 6</w:t>
      </w:r>
      <w:r>
        <w:tab/>
      </w:r>
      <w:r>
        <w:fldChar w:fldCharType="begin"/>
      </w:r>
      <w:r>
        <w:instrText xml:space="preserve"> EQ \x(1101) </w:instrText>
      </w:r>
      <w:r>
        <w:fldChar w:fldCharType="end"/>
      </w:r>
    </w:p>
    <w:p w14:paraId="2FD2EFE7" w14:textId="77777777" w:rsidR="00EC6226" w:rsidRDefault="00EC6226">
      <w:pPr>
        <w:tabs>
          <w:tab w:val="left" w:pos="1080"/>
          <w:tab w:val="left" w:pos="5760"/>
          <w:tab w:val="left" w:pos="7200"/>
        </w:tabs>
        <w:ind w:firstLine="720"/>
      </w:pPr>
      <w:r>
        <w:t>STORE</w:t>
      </w:r>
      <w:r>
        <w:tab/>
        <w:t>word 7</w:t>
      </w:r>
      <w:r>
        <w:tab/>
      </w:r>
      <w:r>
        <w:fldChar w:fldCharType="begin"/>
      </w:r>
      <w:r>
        <w:instrText xml:space="preserve"> EQ \x(0000) </w:instrText>
      </w:r>
      <w:r>
        <w:fldChar w:fldCharType="end"/>
      </w:r>
    </w:p>
    <w:p w14:paraId="4A4A4A88" w14:textId="77777777" w:rsidR="00EC6226" w:rsidRDefault="00EC6226">
      <w:pPr>
        <w:tabs>
          <w:tab w:val="left" w:pos="1080"/>
          <w:tab w:val="left" w:pos="5760"/>
          <w:tab w:val="left" w:pos="7200"/>
        </w:tabs>
        <w:ind w:firstLine="720"/>
      </w:pPr>
    </w:p>
    <w:p w14:paraId="1F1A268A" w14:textId="77777777" w:rsidR="00EC6226" w:rsidRDefault="00F11378" w:rsidP="005F2A8D">
      <w:pPr>
        <w:tabs>
          <w:tab w:val="left" w:pos="1080"/>
          <w:tab w:val="left" w:pos="5760"/>
          <w:tab w:val="left" w:pos="7200"/>
        </w:tabs>
        <w:ind w:firstLine="720"/>
        <w:jc w:val="center"/>
      </w:pPr>
      <w:r>
        <w:t>Figure 1:</w:t>
      </w:r>
      <w:r w:rsidR="00465DD9">
        <w:t xml:space="preserve"> </w:t>
      </w:r>
      <w:r w:rsidR="00EC6226">
        <w:t>An Eight-word Storage Unit Using 4-Bit Words</w:t>
      </w:r>
    </w:p>
    <w:p w14:paraId="49453B86" w14:textId="77777777" w:rsidR="00EC6226" w:rsidRDefault="005F2A8D" w:rsidP="00436119">
      <w:pPr>
        <w:tabs>
          <w:tab w:val="left" w:pos="1080"/>
          <w:tab w:val="left" w:pos="5760"/>
          <w:tab w:val="left" w:pos="7200"/>
        </w:tabs>
        <w:spacing w:before="240" w:line="360" w:lineRule="atLeast"/>
        <w:ind w:firstLine="720"/>
        <w:jc w:val="both"/>
      </w:pPr>
      <w:r>
        <w:br w:type="page"/>
      </w:r>
      <w:r w:rsidR="00EC6226">
        <w:lastRenderedPageBreak/>
        <w:t xml:space="preserve">To fetch a word from storage, the unique word address is placed in the </w:t>
      </w:r>
      <w:r w:rsidR="00E05D79">
        <w:t>S</w:t>
      </w:r>
      <w:r w:rsidR="00EC6226">
        <w:t xml:space="preserve">torage </w:t>
      </w:r>
      <w:r w:rsidR="00E05D79">
        <w:t>A</w:t>
      </w:r>
      <w:r w:rsidR="00EC6226">
        <w:t xml:space="preserve">ddress </w:t>
      </w:r>
      <w:r w:rsidR="00E05D79">
        <w:t>R</w:t>
      </w:r>
      <w:r w:rsidR="00EC6226">
        <w:t>egister (SAR) and a FETCH signal is sent.</w:t>
      </w:r>
      <w:r w:rsidR="00465DD9">
        <w:t xml:space="preserve"> </w:t>
      </w:r>
      <w:r w:rsidR="00EC6226">
        <w:t xml:space="preserve">The binary string or </w:t>
      </w:r>
      <w:r w:rsidR="00545BE5">
        <w:t>a content of the specified word appears</w:t>
      </w:r>
      <w:r w:rsidR="00EC6226">
        <w:t xml:space="preserve"> in the </w:t>
      </w:r>
      <w:r w:rsidR="00E05D79">
        <w:t>S</w:t>
      </w:r>
      <w:r w:rsidR="00EC6226">
        <w:t xml:space="preserve">torage </w:t>
      </w:r>
      <w:r w:rsidR="00E05D79">
        <w:t>B</w:t>
      </w:r>
      <w:r w:rsidR="00EC6226">
        <w:t xml:space="preserve">uffer </w:t>
      </w:r>
      <w:r w:rsidR="00E05D79">
        <w:t>R</w:t>
      </w:r>
      <w:r w:rsidR="00EC6226">
        <w:t xml:space="preserve">egister (SBR) a short time later (exactly how much later depends upon the </w:t>
      </w:r>
      <w:r w:rsidR="00CF7015">
        <w:t>technology</w:t>
      </w:r>
      <w:r w:rsidR="00EC6226">
        <w:t xml:space="preserve"> used for the storage).</w:t>
      </w:r>
    </w:p>
    <w:p w14:paraId="000950C9" w14:textId="77777777" w:rsidR="00EC6226" w:rsidRDefault="00EC6226" w:rsidP="00436119">
      <w:pPr>
        <w:tabs>
          <w:tab w:val="left" w:pos="1080"/>
          <w:tab w:val="left" w:pos="5760"/>
          <w:tab w:val="left" w:pos="7200"/>
        </w:tabs>
        <w:spacing w:before="240" w:line="360" w:lineRule="atLeast"/>
        <w:ind w:firstLine="720"/>
        <w:jc w:val="both"/>
      </w:pPr>
      <w:r>
        <w:t>To store a word into storage the unique word address is placed in the SAR, the binary data to be stored is placed in the SBR, and a STORE signal is sent.</w:t>
      </w:r>
      <w:r w:rsidR="00465DD9">
        <w:t xml:space="preserve"> </w:t>
      </w:r>
      <w:r>
        <w:t xml:space="preserve">The binary </w:t>
      </w:r>
      <w:r w:rsidR="00FD5EF4">
        <w:t xml:space="preserve">data </w:t>
      </w:r>
      <w:r>
        <w:t>in the SBR is stored in the word whose address is specified in the SAR.</w:t>
      </w:r>
      <w:r w:rsidR="00465DD9">
        <w:t xml:space="preserve"> </w:t>
      </w:r>
      <w:r>
        <w:t xml:space="preserve">The previous contents of the word are destroyed by the </w:t>
      </w:r>
      <w:r>
        <w:rPr>
          <w:caps/>
        </w:rPr>
        <w:t>store</w:t>
      </w:r>
      <w:r>
        <w:t xml:space="preserve"> operation.</w:t>
      </w:r>
    </w:p>
    <w:p w14:paraId="006CDEFA" w14:textId="77777777" w:rsidR="00EC6226" w:rsidRDefault="00465DD9" w:rsidP="00436119">
      <w:pPr>
        <w:tabs>
          <w:tab w:val="left" w:pos="1080"/>
          <w:tab w:val="left" w:pos="5760"/>
          <w:tab w:val="left" w:pos="7200"/>
        </w:tabs>
        <w:spacing w:before="240" w:line="360" w:lineRule="atLeast"/>
        <w:ind w:firstLine="720"/>
        <w:jc w:val="both"/>
      </w:pPr>
      <w:r>
        <w:t xml:space="preserve"> </w:t>
      </w:r>
      <w:r w:rsidR="00EC6226">
        <w:t>Cathode ray tubes</w:t>
      </w:r>
      <w:r w:rsidR="00B93781">
        <w:t>, delay lines,</w:t>
      </w:r>
      <w:r>
        <w:t xml:space="preserve"> </w:t>
      </w:r>
      <w:r w:rsidR="00EC6226">
        <w:t>and magnetic cores were once used for storage.</w:t>
      </w:r>
      <w:r>
        <w:t xml:space="preserve"> </w:t>
      </w:r>
      <w:r w:rsidR="00C1659B">
        <w:t>In the 1970s, this was replaced by s</w:t>
      </w:r>
      <w:r w:rsidR="00EC6226">
        <w:t>emiconductor RAM</w:t>
      </w:r>
      <w:r w:rsidR="005774CF">
        <w:t>s</w:t>
      </w:r>
      <w:r w:rsidR="001F2D8A">
        <w:t>, which are</w:t>
      </w:r>
      <w:r>
        <w:t xml:space="preserve"> </w:t>
      </w:r>
      <w:r w:rsidR="00EC6226">
        <w:t>common now.</w:t>
      </w:r>
      <w:r>
        <w:t xml:space="preserve"> </w:t>
      </w:r>
      <w:r w:rsidR="00E05D79">
        <w:t>Y</w:t>
      </w:r>
      <w:r w:rsidR="00EC6226">
        <w:t>ou should be able to construct a storage unit from parallel-in/parallel-out shift registers, multiplexers, counters, and combinational logic.</w:t>
      </w:r>
    </w:p>
    <w:p w14:paraId="6BB2D9E3" w14:textId="77777777" w:rsidR="00610488" w:rsidRDefault="00EC6226" w:rsidP="00436119">
      <w:pPr>
        <w:tabs>
          <w:tab w:val="left" w:pos="1080"/>
          <w:tab w:val="left" w:pos="5760"/>
          <w:tab w:val="left" w:pos="7200"/>
        </w:tabs>
        <w:spacing w:before="240" w:line="360" w:lineRule="atLeast"/>
        <w:ind w:firstLine="720"/>
        <w:jc w:val="both"/>
      </w:pPr>
      <w:r>
        <w:t>One storage technique uses serial-in/serial-out (SISO) shift-registers shifting synchronously.</w:t>
      </w:r>
      <w:r w:rsidR="00465DD9">
        <w:t xml:space="preserve"> </w:t>
      </w:r>
      <w:r>
        <w:t xml:space="preserve">A single 1024-bit SISO shift register could be used to provide 1024 words of storage, where each word is a single bit </w:t>
      </w:r>
      <w:r w:rsidR="00AF3172">
        <w:t>(e.g. a 1024x1 RAM)</w:t>
      </w:r>
      <w:r>
        <w:t>.</w:t>
      </w:r>
      <w:r w:rsidR="00465DD9">
        <w:t xml:space="preserve"> </w:t>
      </w:r>
      <w:r>
        <w:t>Note that with a 1024-bit SISO shift register, only the output of the rightmost flip-flop and only the input to the leftmost flip-flop are available.</w:t>
      </w:r>
      <w:r w:rsidR="00465DD9">
        <w:t xml:space="preserve"> </w:t>
      </w:r>
      <w:r w:rsidR="006D2D33">
        <w:t>In theory, a shift register can be built at much lower cost compared to a RAM.</w:t>
      </w:r>
      <w:r w:rsidR="00465DD9">
        <w:t xml:space="preserve"> </w:t>
      </w:r>
      <w:r w:rsidR="006D2D33">
        <w:t>This is because there are far fewer pins and interconnections in shift register than in RAM.</w:t>
      </w:r>
      <w:r w:rsidR="00465DD9">
        <w:t xml:space="preserve"> </w:t>
      </w:r>
      <w:r>
        <w:t xml:space="preserve"> </w:t>
      </w:r>
      <w:r w:rsidR="006D2D33">
        <w:t>In addition, the storage cell of a shift register could be very simple, a capacitor for example.</w:t>
      </w:r>
      <w:r w:rsidR="00465DD9">
        <w:t xml:space="preserve"> </w:t>
      </w:r>
      <w:r w:rsidR="00610488">
        <w:t>The shift operation is simply</w:t>
      </w:r>
      <w:r w:rsidR="006D2D33">
        <w:t xml:space="preserve"> moving charge from one capacitor to</w:t>
      </w:r>
      <w:r w:rsidR="00610488">
        <w:t xml:space="preserve"> the neighboring capacitor.</w:t>
      </w:r>
      <w:r w:rsidR="00465DD9">
        <w:t xml:space="preserve"> </w:t>
      </w:r>
      <w:r w:rsidR="00610488">
        <w:t>Such shift registers are called Charge Coupled Devices (CCDs).</w:t>
      </w:r>
      <w:r w:rsidR="00465DD9">
        <w:t xml:space="preserve"> </w:t>
      </w:r>
      <w:r w:rsidR="00610488">
        <w:t>Today, CCDs are primarily used in imaging applications, such as in digital cameras.</w:t>
      </w:r>
      <w:r w:rsidR="00465DD9">
        <w:t xml:space="preserve"> </w:t>
      </w:r>
      <w:r w:rsidR="00610488">
        <w:t>The charge in a cell slowly decays and therefore must be refreshed before it is lost.</w:t>
      </w:r>
      <w:r w:rsidR="00465DD9">
        <w:t xml:space="preserve"> </w:t>
      </w:r>
      <w:r w:rsidR="00610488">
        <w:t xml:space="preserve">For this </w:t>
      </w:r>
      <w:proofErr w:type="gramStart"/>
      <w:r w:rsidR="00610488">
        <w:t>reason</w:t>
      </w:r>
      <w:proofErr w:type="gramEnd"/>
      <w:r w:rsidR="00610488">
        <w:t xml:space="preserve"> a SISO </w:t>
      </w:r>
      <w:r w:rsidR="00C47365">
        <w:t xml:space="preserve">memory </w:t>
      </w:r>
      <w:r w:rsidR="00610488">
        <w:t>based on CCD</w:t>
      </w:r>
      <w:r w:rsidR="009E3C7C">
        <w:t>s</w:t>
      </w:r>
      <w:r w:rsidR="00610488">
        <w:t xml:space="preserve"> must be continuously shifted to keep the information from being lost.</w:t>
      </w:r>
    </w:p>
    <w:p w14:paraId="475DC262" w14:textId="77777777" w:rsidR="00EC6226" w:rsidRDefault="00EC6226" w:rsidP="00436119">
      <w:pPr>
        <w:tabs>
          <w:tab w:val="left" w:pos="1080"/>
          <w:tab w:val="left" w:pos="5760"/>
          <w:tab w:val="left" w:pos="7200"/>
        </w:tabs>
        <w:spacing w:before="240" w:line="360" w:lineRule="atLeast"/>
        <w:ind w:firstLine="720"/>
        <w:jc w:val="both"/>
      </w:pPr>
      <w:r>
        <w:t>Words larger than a single bit can be constructed by using more 1024-bit shift-registers clocked synchronously.</w:t>
      </w:r>
      <w:r w:rsidR="00465DD9">
        <w:t xml:space="preserve"> </w:t>
      </w:r>
      <w:r w:rsidR="00545BE5">
        <w:t>Typically,</w:t>
      </w:r>
      <w:r>
        <w:t xml:space="preserve"> 16 such SISO shift registers would be used to construct 1024 words of storage, where each word is 16 bits long.</w:t>
      </w:r>
      <w:r w:rsidR="00465DD9">
        <w:t xml:space="preserve"> </w:t>
      </w:r>
      <w:r>
        <w:t xml:space="preserve">More </w:t>
      </w:r>
      <w:r w:rsidR="00545BE5">
        <w:t>generally,</w:t>
      </w:r>
      <w:r>
        <w:t xml:space="preserve"> an n</w:t>
      </w:r>
      <w:r>
        <w:noBreakHyphen/>
        <w:t>bit, m-word shift-register storage consists of n m-bit shift-registers shifting together (see Figure 2).</w:t>
      </w:r>
    </w:p>
    <w:p w14:paraId="72F70157" w14:textId="77777777" w:rsidR="00EC6226" w:rsidRDefault="00EC6226">
      <w:pPr>
        <w:tabs>
          <w:tab w:val="left" w:pos="1080"/>
          <w:tab w:val="left" w:pos="5760"/>
          <w:tab w:val="left" w:pos="7200"/>
        </w:tabs>
        <w:spacing w:before="240" w:line="360" w:lineRule="atLeast"/>
        <w:ind w:firstLine="720"/>
      </w:pPr>
    </w:p>
    <w:p w14:paraId="08FB5B59" w14:textId="77777777" w:rsidR="00EC6226" w:rsidRDefault="00F453B4">
      <w:pPr>
        <w:tabs>
          <w:tab w:val="left" w:pos="1080"/>
          <w:tab w:val="left" w:pos="5760"/>
          <w:tab w:val="left" w:pos="7200"/>
        </w:tabs>
        <w:spacing w:before="240" w:line="360" w:lineRule="atLeast"/>
        <w:jc w:val="center"/>
      </w:pPr>
      <w:r>
        <w:rPr>
          <w:rFonts w:ascii="New York" w:hAnsi="New York"/>
        </w:rPr>
        <w:lastRenderedPageBreak/>
        <w:pict w14:anchorId="1F28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186pt">
            <v:imagedata r:id="rId7" o:title=""/>
          </v:shape>
        </w:pict>
      </w:r>
    </w:p>
    <w:p w14:paraId="2DEC18CF" w14:textId="77777777" w:rsidR="00EC6226" w:rsidRDefault="00F11378">
      <w:pPr>
        <w:tabs>
          <w:tab w:val="left" w:pos="1080"/>
          <w:tab w:val="left" w:pos="5760"/>
          <w:tab w:val="left" w:pos="7200"/>
        </w:tabs>
        <w:spacing w:before="240" w:line="360" w:lineRule="atLeast"/>
        <w:jc w:val="center"/>
      </w:pPr>
      <w:r>
        <w:t>Figure 2:</w:t>
      </w:r>
      <w:r w:rsidR="00465DD9">
        <w:t xml:space="preserve"> </w:t>
      </w:r>
      <w:r w:rsidR="00EC6226">
        <w:t>Configuration of a Shift-register Storage</w:t>
      </w:r>
    </w:p>
    <w:p w14:paraId="55808EDF" w14:textId="77777777" w:rsidR="00EC6226" w:rsidRDefault="00EC6226">
      <w:pPr>
        <w:tabs>
          <w:tab w:val="left" w:pos="1080"/>
          <w:tab w:val="left" w:pos="5760"/>
          <w:tab w:val="left" w:pos="7200"/>
        </w:tabs>
        <w:spacing w:before="240" w:line="360" w:lineRule="atLeast"/>
        <w:jc w:val="center"/>
      </w:pPr>
    </w:p>
    <w:p w14:paraId="3FF5DA67" w14:textId="77777777" w:rsidR="00F976D2" w:rsidRDefault="00EC6226" w:rsidP="00436119">
      <w:pPr>
        <w:tabs>
          <w:tab w:val="left" w:pos="1080"/>
          <w:tab w:val="left" w:pos="5760"/>
          <w:tab w:val="left" w:pos="7200"/>
        </w:tabs>
        <w:spacing w:before="240" w:line="360" w:lineRule="atLeast"/>
        <w:ind w:firstLine="720"/>
        <w:jc w:val="both"/>
      </w:pPr>
      <w:r>
        <w:t xml:space="preserve">As mentioned earlier, an alternative to the above storage devices are those </w:t>
      </w:r>
      <w:r w:rsidR="00545BE5">
        <w:t>devices that</w:t>
      </w:r>
      <w:r>
        <w:t xml:space="preserve"> are built with "static" logic elements (SRAM).</w:t>
      </w:r>
      <w:r w:rsidR="00465DD9">
        <w:t xml:space="preserve"> </w:t>
      </w:r>
      <w:r>
        <w:t xml:space="preserve">This is a setup where the storage device can retain data </w:t>
      </w:r>
      <w:r w:rsidR="00D8776B">
        <w:t>so</w:t>
      </w:r>
      <w:r>
        <w:t xml:space="preserve"> long as a specified supply voltage is maintained.</w:t>
      </w:r>
      <w:r w:rsidR="00465DD9">
        <w:t xml:space="preserve"> </w:t>
      </w:r>
      <w:r>
        <w:t>These SRAM chips are readily available from a number of manufacturers with varying features and parameters.</w:t>
      </w:r>
    </w:p>
    <w:p w14:paraId="55C86FA4" w14:textId="77777777" w:rsidR="00EC6226" w:rsidRDefault="00EC6226" w:rsidP="00EB1338">
      <w:pPr>
        <w:tabs>
          <w:tab w:val="center" w:pos="1440"/>
          <w:tab w:val="center" w:pos="3780"/>
          <w:tab w:val="center" w:pos="6480"/>
        </w:tabs>
        <w:spacing w:before="120"/>
      </w:pPr>
    </w:p>
    <w:p w14:paraId="056FD8B3" w14:textId="77777777" w:rsidR="00EC6226" w:rsidRDefault="003F2B56" w:rsidP="00EB1338">
      <w:pPr>
        <w:tabs>
          <w:tab w:val="left" w:pos="720"/>
          <w:tab w:val="left" w:pos="5760"/>
          <w:tab w:val="left" w:pos="7200"/>
        </w:tabs>
        <w:spacing w:before="240" w:line="360" w:lineRule="atLeast"/>
      </w:pPr>
      <w:r>
        <w:t>III.</w:t>
      </w:r>
      <w:r>
        <w:tab/>
      </w:r>
      <w:r w:rsidRPr="003F2B56">
        <w:rPr>
          <w:u w:val="single"/>
        </w:rPr>
        <w:t>PRE-LAB</w:t>
      </w:r>
    </w:p>
    <w:p w14:paraId="2ED8F0A5" w14:textId="77777777" w:rsidR="00EC6226" w:rsidRDefault="00EC6226" w:rsidP="00436119">
      <w:pPr>
        <w:tabs>
          <w:tab w:val="left" w:pos="5760"/>
          <w:tab w:val="left" w:pos="7200"/>
        </w:tabs>
        <w:spacing w:before="240" w:line="360" w:lineRule="atLeast"/>
        <w:ind w:left="720" w:hanging="720"/>
        <w:jc w:val="both"/>
      </w:pPr>
      <w:r w:rsidRPr="003F2B56">
        <w:t>A.</w:t>
      </w:r>
      <w:r w:rsidR="003F2B56" w:rsidRPr="003F2B56">
        <w:tab/>
      </w:r>
      <w:r>
        <w:t xml:space="preserve">Design, </w:t>
      </w:r>
      <w:r w:rsidR="00545BE5">
        <w:t>document, and build a 2</w:t>
      </w:r>
      <w:r>
        <w:t>-bit four-word shift-register storage unit using two</w:t>
      </w:r>
      <w:r w:rsidR="000F1A6C">
        <w:t xml:space="preserve"> </w:t>
      </w:r>
      <w:r>
        <w:t>74LS194 shift-registers without using the parallel load or parallel output capability.</w:t>
      </w:r>
      <w:r w:rsidR="00465DD9">
        <w:t xml:space="preserve"> </w:t>
      </w:r>
      <w:r>
        <w:t xml:space="preserve">Of the </w:t>
      </w:r>
      <w:r w:rsidR="000F1A6C">
        <w:t>74LS194</w:t>
      </w:r>
      <w:r w:rsidR="00882727">
        <w:t xml:space="preserve"> </w:t>
      </w:r>
      <w:r>
        <w:t>data (</w:t>
      </w:r>
      <w:r w:rsidR="00545BE5">
        <w:t>non-control</w:t>
      </w:r>
      <w:r>
        <w:t>) inputs and outputs, you may use only the serial input and the rightmost (</w:t>
      </w:r>
      <w:proofErr w:type="spellStart"/>
      <w:r>
        <w:t>Qd</w:t>
      </w:r>
      <w:proofErr w:type="spellEnd"/>
      <w:r>
        <w:t>) output.</w:t>
      </w:r>
      <w:r w:rsidR="00465DD9">
        <w:t xml:space="preserve"> </w:t>
      </w:r>
      <w:r>
        <w:t xml:space="preserve">For the purposes of this experiment, imagine that the </w:t>
      </w:r>
      <w:r w:rsidR="00DE5174">
        <w:t>maximum and minimum</w:t>
      </w:r>
      <w:r>
        <w:t xml:space="preserve"> clock period is specified as 1 millisecond for the 74LS194.</w:t>
      </w:r>
      <w:r w:rsidR="00465DD9">
        <w:t xml:space="preserve"> </w:t>
      </w:r>
      <w:r w:rsidRPr="00391B65">
        <w:rPr>
          <w:u w:val="single"/>
        </w:rPr>
        <w:t>The registers must be shifted on each clock pulse.</w:t>
      </w:r>
      <w:r w:rsidR="002E4CAD">
        <w:rPr>
          <w:u w:val="single"/>
        </w:rPr>
        <w:t xml:space="preserve"> </w:t>
      </w:r>
      <w:r w:rsidRPr="00391B65">
        <w:rPr>
          <w:u w:val="single"/>
        </w:rPr>
        <w:t>The clock must run continuously</w:t>
      </w:r>
      <w:r w:rsidR="002E4CAD">
        <w:rPr>
          <w:u w:val="single"/>
        </w:rPr>
        <w:t xml:space="preserve"> – do </w:t>
      </w:r>
      <w:r w:rsidR="002E4CAD">
        <w:rPr>
          <w:b/>
          <w:u w:val="single"/>
        </w:rPr>
        <w:t>not</w:t>
      </w:r>
      <w:r w:rsidR="002E4CAD">
        <w:rPr>
          <w:u w:val="single"/>
        </w:rPr>
        <w:t xml:space="preserve"> gate the clock</w:t>
      </w:r>
      <w:r w:rsidR="0099275B">
        <w:t xml:space="preserve"> (this is bad practice in digital design, why?) You </w:t>
      </w:r>
      <w:r w:rsidR="0099275B" w:rsidRPr="000E1AC0">
        <w:rPr>
          <w:b/>
        </w:rPr>
        <w:t>ma</w:t>
      </w:r>
      <w:r w:rsidR="0099275B" w:rsidRPr="00874476">
        <w:rPr>
          <w:b/>
        </w:rPr>
        <w:t>y</w:t>
      </w:r>
      <w:r w:rsidR="0099275B" w:rsidRPr="000E1AC0">
        <w:rPr>
          <w:rPrChange w:id="0" w:author="Zuofu Cheng" w:date="2018-08-17T00:59:00Z">
            <w:rPr>
              <w:u w:val="single"/>
            </w:rPr>
          </w:rPrChange>
        </w:rPr>
        <w:t xml:space="preserve"> use </w:t>
      </w:r>
      <w:r w:rsidR="00FB458A" w:rsidRPr="000E1AC0">
        <w:rPr>
          <w:rPrChange w:id="1" w:author="Zuofu Cheng" w:date="2018-08-17T00:59:00Z">
            <w:rPr>
              <w:u w:val="single"/>
            </w:rPr>
          </w:rPrChange>
        </w:rPr>
        <w:t xml:space="preserve">clock </w:t>
      </w:r>
      <w:r w:rsidR="000F0332" w:rsidRPr="000E1AC0">
        <w:rPr>
          <w:rPrChange w:id="2" w:author="Zuofu Cheng" w:date="2018-08-17T00:59:00Z">
            <w:rPr>
              <w:u w:val="single"/>
            </w:rPr>
          </w:rPrChange>
        </w:rPr>
        <w:t>enable or inhibit pins</w:t>
      </w:r>
      <w:r w:rsidR="00093119" w:rsidRPr="000E1AC0">
        <w:rPr>
          <w:rPrChange w:id="3" w:author="Zuofu Cheng" w:date="2018-08-17T00:59:00Z">
            <w:rPr>
              <w:u w:val="single"/>
            </w:rPr>
          </w:rPrChange>
        </w:rPr>
        <w:t xml:space="preserve"> on the chips.</w:t>
      </w:r>
      <w:del w:id="4" w:author="Zuofu Cheng" w:date="2018-08-17T00:58:00Z">
        <w:r w:rsidRPr="000E1AC0" w:rsidDel="000E1E2D">
          <w:delText>.</w:delText>
        </w:r>
        <w:r w:rsidR="00465DD9" w:rsidDel="000E1E2D">
          <w:delText xml:space="preserve"> </w:delText>
        </w:r>
      </w:del>
    </w:p>
    <w:p w14:paraId="5394A476" w14:textId="77777777" w:rsidR="00EC6226" w:rsidRDefault="00EC6226">
      <w:pPr>
        <w:tabs>
          <w:tab w:val="left" w:pos="5760"/>
          <w:tab w:val="left" w:pos="7200"/>
        </w:tabs>
        <w:spacing w:before="240" w:line="360" w:lineRule="atLeast"/>
        <w:ind w:firstLine="720"/>
      </w:pPr>
      <w:r>
        <w:t>Signal Definitions:</w:t>
      </w:r>
    </w:p>
    <w:p w14:paraId="08761764" w14:textId="77777777" w:rsidR="00880373" w:rsidRDefault="00880373" w:rsidP="00880373">
      <w:pPr>
        <w:tabs>
          <w:tab w:val="left" w:pos="1440"/>
          <w:tab w:val="left" w:pos="5760"/>
          <w:tab w:val="left" w:pos="7200"/>
        </w:tabs>
        <w:spacing w:before="240"/>
        <w:ind w:left="3060" w:hanging="1620"/>
        <w:jc w:val="both"/>
      </w:pPr>
      <w:r>
        <w:t>LDSBR</w:t>
      </w:r>
      <w:r>
        <w:tab/>
        <w:t>When LDSBR is high, the SBR is loaded with the data word DIN1, DIN0.</w:t>
      </w:r>
    </w:p>
    <w:p w14:paraId="356C069C" w14:textId="77777777" w:rsidR="00EC6226" w:rsidRDefault="00EC6226" w:rsidP="00436119">
      <w:pPr>
        <w:tabs>
          <w:tab w:val="left" w:pos="1440"/>
          <w:tab w:val="left" w:pos="5760"/>
          <w:tab w:val="left" w:pos="7200"/>
        </w:tabs>
        <w:spacing w:before="240"/>
        <w:ind w:left="3060" w:hanging="1620"/>
        <w:jc w:val="both"/>
      </w:pPr>
      <w:r>
        <w:lastRenderedPageBreak/>
        <w:t>FETCH</w:t>
      </w:r>
      <w:r>
        <w:tab/>
        <w:t xml:space="preserve">When FETCH is </w:t>
      </w:r>
      <w:r w:rsidR="00545BE5">
        <w:t>high,</w:t>
      </w:r>
      <w:r>
        <w:t xml:space="preserve"> the value in the data word specified by the SAR is read into the SBR.</w:t>
      </w:r>
    </w:p>
    <w:p w14:paraId="0C4659C1" w14:textId="77777777" w:rsidR="00EC6226" w:rsidRDefault="00EC6226" w:rsidP="00436119">
      <w:pPr>
        <w:tabs>
          <w:tab w:val="left" w:pos="1440"/>
          <w:tab w:val="left" w:pos="5760"/>
          <w:tab w:val="left" w:pos="7200"/>
        </w:tabs>
        <w:spacing w:before="240"/>
        <w:ind w:left="3060" w:hanging="1620"/>
        <w:jc w:val="both"/>
      </w:pPr>
      <w:r>
        <w:t>STORE</w:t>
      </w:r>
      <w:r>
        <w:tab/>
        <w:t>When STORE is high, the value in the SBR is stored into the word specified by the SAR.</w:t>
      </w:r>
    </w:p>
    <w:p w14:paraId="01EDF4BE" w14:textId="77777777" w:rsidR="00EC6226" w:rsidRDefault="00EC6226" w:rsidP="00436119">
      <w:pPr>
        <w:tabs>
          <w:tab w:val="left" w:pos="1440"/>
          <w:tab w:val="left" w:pos="5760"/>
          <w:tab w:val="left" w:pos="7200"/>
        </w:tabs>
        <w:spacing w:before="240"/>
        <w:ind w:left="3060" w:hanging="1620"/>
        <w:jc w:val="both"/>
      </w:pPr>
      <w:r>
        <w:t>SBR</w:t>
      </w:r>
      <w:r w:rsidR="00545BE5">
        <w:t>1,</w:t>
      </w:r>
      <w:r w:rsidR="00122327">
        <w:t xml:space="preserve"> </w:t>
      </w:r>
      <w:r w:rsidR="00545BE5">
        <w:t>SBR0</w:t>
      </w:r>
      <w:r w:rsidR="00545BE5">
        <w:tab/>
        <w:t>The data word in the SBR;</w:t>
      </w:r>
      <w:r>
        <w:t xml:space="preserve"> either the </w:t>
      </w:r>
      <w:r w:rsidR="00545BE5">
        <w:t xml:space="preserve">most recently fetched data </w:t>
      </w:r>
      <w:r>
        <w:t>word or a</w:t>
      </w:r>
      <w:r w:rsidR="00545BE5">
        <w:t xml:space="preserve"> data word loaded from switches</w:t>
      </w:r>
      <w:r w:rsidR="00880373">
        <w:t xml:space="preserve"> (note that when none of the LDSBR/FETCH/STORE switches is set, SBR should maintain the data in it)</w:t>
      </w:r>
    </w:p>
    <w:p w14:paraId="20D2D645" w14:textId="77777777" w:rsidR="00EC6226" w:rsidRDefault="00EC6226" w:rsidP="00436119">
      <w:pPr>
        <w:tabs>
          <w:tab w:val="left" w:pos="1440"/>
          <w:tab w:val="left" w:pos="5760"/>
          <w:tab w:val="left" w:pos="7200"/>
        </w:tabs>
        <w:spacing w:before="240"/>
        <w:ind w:left="3060" w:hanging="1620"/>
        <w:jc w:val="both"/>
      </w:pPr>
      <w:r>
        <w:t>SAR1,</w:t>
      </w:r>
      <w:r w:rsidR="00122327">
        <w:t xml:space="preserve"> </w:t>
      </w:r>
      <w:r>
        <w:t>SAR0</w:t>
      </w:r>
      <w:r>
        <w:tab/>
        <w:t>The address, in th</w:t>
      </w:r>
      <w:r w:rsidR="00545BE5">
        <w:t>e SAR, of a word in the storage</w:t>
      </w:r>
    </w:p>
    <w:p w14:paraId="5372E637" w14:textId="77777777" w:rsidR="00EC6226" w:rsidRDefault="00EC6226" w:rsidP="00436119">
      <w:pPr>
        <w:tabs>
          <w:tab w:val="left" w:pos="1440"/>
          <w:tab w:val="left" w:pos="5760"/>
          <w:tab w:val="left" w:pos="7200"/>
        </w:tabs>
        <w:spacing w:before="240"/>
        <w:ind w:left="3060" w:hanging="1620"/>
        <w:jc w:val="both"/>
      </w:pPr>
      <w:r>
        <w:t>DIN1,</w:t>
      </w:r>
      <w:r w:rsidR="00122327">
        <w:t xml:space="preserve"> </w:t>
      </w:r>
      <w:r>
        <w:t>DIN0</w:t>
      </w:r>
      <w:r>
        <w:tab/>
        <w:t>Data word to be loaded in</w:t>
      </w:r>
      <w:r w:rsidR="00545BE5">
        <w:t>to SBR for storing into storage</w:t>
      </w:r>
    </w:p>
    <w:p w14:paraId="79F6B1F4" w14:textId="6A5136E8" w:rsidR="00EC6226" w:rsidRDefault="00EC6226" w:rsidP="00436119">
      <w:pPr>
        <w:tabs>
          <w:tab w:val="left" w:pos="5760"/>
          <w:tab w:val="left" w:pos="7200"/>
        </w:tabs>
        <w:spacing w:before="240" w:line="360" w:lineRule="atLeast"/>
        <w:ind w:left="720"/>
        <w:jc w:val="both"/>
      </w:pPr>
      <w:r>
        <w:t>Use flip-flops for the SBR.</w:t>
      </w:r>
      <w:r w:rsidR="00465DD9">
        <w:t xml:space="preserve"> </w:t>
      </w:r>
      <w:r>
        <w:t xml:space="preserve">DIN1, DIN0, SAR1, and SAR0 should be obtained from </w:t>
      </w:r>
      <w:del w:id="5" w:author="lichushan chushan" w:date="2020-02-23T14:29:00Z">
        <w:r w:rsidDel="00F11D36">
          <w:rPr>
            <w:rFonts w:hint="eastAsia"/>
            <w:lang w:eastAsia="zh-CN"/>
          </w:rPr>
          <w:delText>switches</w:delText>
        </w:r>
      </w:del>
      <w:ins w:id="6" w:author="lichushan chushan" w:date="2020-02-23T14:29:00Z">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ins>
      <w:r>
        <w:t>.</w:t>
      </w:r>
      <w:r w:rsidR="00465DD9">
        <w:t xml:space="preserve"> </w:t>
      </w:r>
      <w:r>
        <w:t xml:space="preserve">FETCH, STORE and LDSBR should also be obtained from </w:t>
      </w:r>
      <w:ins w:id="7" w:author="lichushan chushan" w:date="2020-02-23T14:29:00Z">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ins>
      <w:del w:id="8" w:author="lichushan chushan" w:date="2020-02-23T14:29:00Z">
        <w:r w:rsidDel="00F11D36">
          <w:delText>switches</w:delText>
        </w:r>
      </w:del>
      <w:r>
        <w:t>.</w:t>
      </w:r>
      <w:r w:rsidR="00465DD9">
        <w:t xml:space="preserve"> </w:t>
      </w:r>
      <w:r>
        <w:t>Display SBR1</w:t>
      </w:r>
      <w:ins w:id="9" w:author="lichushan chushan" w:date="2020-02-23T14:30:00Z">
        <w:r w:rsidR="00F11D36">
          <w:t>,</w:t>
        </w:r>
      </w:ins>
      <w:del w:id="10" w:author="lichushan chushan" w:date="2020-02-23T14:30:00Z">
        <w:r w:rsidDel="00F11D36">
          <w:delText xml:space="preserve"> and</w:delText>
        </w:r>
      </w:del>
      <w:ins w:id="11" w:author="lichushan chushan" w:date="2020-02-23T14:30:00Z">
        <w:r w:rsidR="00F11D36">
          <w:t xml:space="preserve"> </w:t>
        </w:r>
      </w:ins>
      <w:del w:id="12" w:author="lichushan chushan" w:date="2020-02-23T14:30:00Z">
        <w:r w:rsidDel="00F11D36">
          <w:delText xml:space="preserve"> </w:delText>
        </w:r>
      </w:del>
      <w:r>
        <w:t>SBR0</w:t>
      </w:r>
      <w:ins w:id="13" w:author="lichushan chushan" w:date="2020-02-23T14:30:00Z">
        <w:r w:rsidR="00F11D36">
          <w:t>, DATA Qx0-3 in memory</w:t>
        </w:r>
      </w:ins>
      <w:r>
        <w:t xml:space="preserve"> on </w:t>
      </w:r>
      <w:del w:id="14" w:author="lichushan chushan" w:date="2020-02-23T14:29:00Z">
        <w:r w:rsidDel="00F11D36">
          <w:delText>LEDs</w:delText>
        </w:r>
      </w:del>
      <w:ins w:id="15" w:author="lichushan chushan" w:date="2020-02-23T14:29:00Z">
        <w:r w:rsidR="00F11D36">
          <w:t>OUT</w:t>
        </w:r>
      </w:ins>
      <w:ins w:id="16" w:author="lichushan chushan" w:date="2020-02-23T14:30:00Z">
        <w:r w:rsidR="00F11D36">
          <w:rPr>
            <w:rFonts w:hint="eastAsia"/>
            <w:lang w:eastAsia="zh-CN"/>
          </w:rPr>
          <w:t>PUT</w:t>
        </w:r>
      </w:ins>
      <w:r>
        <w:t>.</w:t>
      </w:r>
      <w:r w:rsidR="00465DD9">
        <w:t xml:space="preserve"> </w:t>
      </w:r>
      <w:r>
        <w:t>You may also wish to include the display of other signals in your design for convenience when debugging your circuit.</w:t>
      </w:r>
      <w:r w:rsidR="00465DD9">
        <w:t xml:space="preserve"> </w:t>
      </w:r>
      <w:r w:rsidR="0018763B">
        <w:t>You can assume that only one of the FETCH/STORE/LDSBR switches will be set at any given time.</w:t>
      </w:r>
      <w:r w:rsidR="00465DD9">
        <w:t xml:space="preserve"> </w:t>
      </w:r>
      <w:r w:rsidR="0018763B">
        <w:t>Do not combine the FETCH/STORE switches!</w:t>
      </w:r>
    </w:p>
    <w:p w14:paraId="0815E604" w14:textId="77777777" w:rsidR="00833690" w:rsidRDefault="00833690" w:rsidP="00436119">
      <w:pPr>
        <w:tabs>
          <w:tab w:val="left" w:pos="5760"/>
          <w:tab w:val="left" w:pos="7200"/>
        </w:tabs>
        <w:spacing w:before="240" w:line="360" w:lineRule="atLeast"/>
        <w:ind w:left="720"/>
        <w:jc w:val="both"/>
      </w:pPr>
      <w:r>
        <w:t>To design the shift-register storage unit, we first need to look at the required specs.</w:t>
      </w:r>
      <w:r w:rsidR="00465DD9">
        <w:t xml:space="preserve"> </w:t>
      </w:r>
      <w:r>
        <w:t>The most crucial requirement is for the shift registers to shift continuously, while using the serial input and output to store and fetch the data.</w:t>
      </w:r>
      <w:r w:rsidR="00465DD9">
        <w:t xml:space="preserve"> </w:t>
      </w:r>
      <w:r>
        <w:t xml:space="preserve">We can break down </w:t>
      </w:r>
      <w:r w:rsidR="009132BD">
        <w:t>our circuit operation into four</w:t>
      </w:r>
      <w:r>
        <w:t xml:space="preserve"> </w:t>
      </w:r>
      <w:r w:rsidR="009132BD">
        <w:t>operations</w:t>
      </w:r>
      <w:r>
        <w:t xml:space="preserve">: </w:t>
      </w:r>
      <w:r w:rsidR="009132BD" w:rsidRPr="009132BD">
        <w:rPr>
          <w:i/>
        </w:rPr>
        <w:t>load</w:t>
      </w:r>
      <w:r w:rsidR="009132BD">
        <w:t xml:space="preserve">, </w:t>
      </w:r>
      <w:r w:rsidRPr="009132BD">
        <w:rPr>
          <w:i/>
        </w:rPr>
        <w:t>read</w:t>
      </w:r>
      <w:r>
        <w:t xml:space="preserve">, </w:t>
      </w:r>
      <w:r w:rsidRPr="009132BD">
        <w:rPr>
          <w:i/>
        </w:rPr>
        <w:t>write</w:t>
      </w:r>
      <w:r>
        <w:t xml:space="preserve">, and </w:t>
      </w:r>
      <w:r w:rsidRPr="009132BD">
        <w:rPr>
          <w:i/>
        </w:rPr>
        <w:t>do nothing</w:t>
      </w:r>
      <w:r>
        <w:t>.</w:t>
      </w:r>
      <w:r w:rsidR="00465DD9">
        <w:t xml:space="preserve"> </w:t>
      </w:r>
      <w:r>
        <w:t xml:space="preserve">Let’s first imagine the scenario where the circuit is turned on, but we are </w:t>
      </w:r>
      <w:r w:rsidR="009132BD">
        <w:t>neither loading, reading nor</w:t>
      </w:r>
      <w:r>
        <w:t xml:space="preserve"> writing.</w:t>
      </w:r>
      <w:r w:rsidR="00465DD9">
        <w:t xml:space="preserve"> </w:t>
      </w:r>
      <w:r>
        <w:t>This is the most common state of the circuit, where no action is taken from the user</w:t>
      </w:r>
      <w:r w:rsidR="009132BD">
        <w:t xml:space="preserve"> – </w:t>
      </w:r>
      <w:r w:rsidR="009132BD" w:rsidRPr="009132BD">
        <w:rPr>
          <w:i/>
        </w:rPr>
        <w:t>do nothing</w:t>
      </w:r>
      <w:r>
        <w:t>.</w:t>
      </w:r>
      <w:r w:rsidR="00465DD9">
        <w:t xml:space="preserve"> </w:t>
      </w:r>
      <w:r>
        <w:t xml:space="preserve">Our requirements dictate that the shift registers </w:t>
      </w:r>
      <w:del w:id="17" w:author="Zuofu Cheng" w:date="2018-08-17T01:00:00Z">
        <w:r w:rsidDel="00874476">
          <w:delText>have to</w:delText>
        </w:r>
      </w:del>
      <w:ins w:id="18" w:author="Zuofu Cheng" w:date="2018-08-17T01:00:00Z">
        <w:r w:rsidR="00874476">
          <w:t>must</w:t>
        </w:r>
      </w:ins>
      <w:r>
        <w:t xml:space="preserve"> continuously shift, where any potential</w:t>
      </w:r>
      <w:r w:rsidR="00185453">
        <w:t>ly</w:t>
      </w:r>
      <w:r>
        <w:t xml:space="preserve"> </w:t>
      </w:r>
      <w:r w:rsidR="004D7BAA">
        <w:t>stored data will be shifted out of the registers and into the void.</w:t>
      </w:r>
      <w:r w:rsidR="00465DD9">
        <w:t xml:space="preserve"> </w:t>
      </w:r>
      <w:r w:rsidR="004D7BAA">
        <w:t xml:space="preserve">To prevent losing any data, we will need to redirect the data shifting out of the registers back by connecting the serial output of the registers to their serial input, where the stored data will now be looping </w:t>
      </w:r>
      <w:del w:id="19" w:author="Zuofu Cheng" w:date="2018-08-17T01:01:00Z">
        <w:r w:rsidR="004D7BAA" w:rsidDel="006A1DD9">
          <w:delText>over and over again</w:delText>
        </w:r>
      </w:del>
      <w:ins w:id="20" w:author="Zuofu Cheng" w:date="2018-08-20T23:45:00Z">
        <w:r w:rsidR="0069092A">
          <w:t>continuously</w:t>
        </w:r>
      </w:ins>
      <w:r w:rsidR="004D7BAA">
        <w:t xml:space="preserve"> in the shift registers.</w:t>
      </w:r>
      <w:r w:rsidR="00465DD9">
        <w:t xml:space="preserve"> </w:t>
      </w:r>
      <w:r w:rsidR="004D7BAA">
        <w:t xml:space="preserve">However, during a </w:t>
      </w:r>
      <w:r w:rsidR="004D7BAA" w:rsidRPr="009132BD">
        <w:rPr>
          <w:i/>
        </w:rPr>
        <w:t>write</w:t>
      </w:r>
      <w:r w:rsidR="004D7BAA">
        <w:t xml:space="preserve"> </w:t>
      </w:r>
      <w:r w:rsidR="009132BD">
        <w:t>operation</w:t>
      </w:r>
      <w:r w:rsidR="004D7BAA">
        <w:t>, we do want to replace the old data with new data.</w:t>
      </w:r>
      <w:r w:rsidR="00465DD9">
        <w:t xml:space="preserve"> </w:t>
      </w:r>
      <w:r w:rsidR="004D7BAA">
        <w:t xml:space="preserve">To serve both purposes, a </w:t>
      </w:r>
      <w:r w:rsidR="009132BD">
        <w:t xml:space="preserve">2-to-1 </w:t>
      </w:r>
      <w:r w:rsidR="004D7BAA">
        <w:t>multiplexer</w:t>
      </w:r>
      <w:r w:rsidR="009132BD">
        <w:t xml:space="preserve"> (MUX)</w:t>
      </w:r>
      <w:r w:rsidR="004D7BAA">
        <w:t xml:space="preserve"> can be placed at the serial input of the shift registers, taking either the new data or the old data depending on the </w:t>
      </w:r>
      <w:r w:rsidR="009132BD">
        <w:t>current operation.</w:t>
      </w:r>
    </w:p>
    <w:p w14:paraId="4B25CB0B" w14:textId="77777777" w:rsidR="004D7BAA" w:rsidRDefault="009132BD" w:rsidP="00436119">
      <w:pPr>
        <w:tabs>
          <w:tab w:val="left" w:pos="5760"/>
          <w:tab w:val="left" w:pos="7200"/>
        </w:tabs>
        <w:spacing w:before="240" w:line="360" w:lineRule="atLeast"/>
        <w:ind w:left="720"/>
        <w:jc w:val="both"/>
      </w:pPr>
      <w:r>
        <w:lastRenderedPageBreak/>
        <w:t xml:space="preserve">The rest of the </w:t>
      </w:r>
      <w:r w:rsidR="008563B3">
        <w:t xml:space="preserve">circuit operation hinges upon </w:t>
      </w:r>
      <w:r>
        <w:t>the SBR</w:t>
      </w:r>
      <w:r w:rsidR="008563B3">
        <w:t xml:space="preserve">, which serves two purposes: loading </w:t>
      </w:r>
      <w:r>
        <w:t xml:space="preserve">new data from DIN during a </w:t>
      </w:r>
      <w:r w:rsidRPr="009132BD">
        <w:rPr>
          <w:i/>
        </w:rPr>
        <w:t>load</w:t>
      </w:r>
      <w:r>
        <w:t xml:space="preserve"> </w:t>
      </w:r>
      <w:del w:id="21" w:author="Zuofu Cheng" w:date="2018-08-17T01:01:00Z">
        <w:r w:rsidDel="004A56B9">
          <w:delText>operation, and</w:delText>
        </w:r>
      </w:del>
      <w:ins w:id="22" w:author="Zuofu Cheng" w:date="2018-08-17T01:01:00Z">
        <w:r w:rsidR="004A56B9">
          <w:t>operation and</w:t>
        </w:r>
      </w:ins>
      <w:r>
        <w:t xml:space="preserve"> </w:t>
      </w:r>
      <w:r w:rsidR="008563B3">
        <w:t xml:space="preserve">reading </w:t>
      </w:r>
      <w:r>
        <w:t xml:space="preserve">from the shift register during a </w:t>
      </w:r>
      <w:r w:rsidRPr="009132BD">
        <w:rPr>
          <w:i/>
        </w:rPr>
        <w:t>read</w:t>
      </w:r>
      <w:r w:rsidR="008563B3">
        <w:t xml:space="preserve"> operation. </w:t>
      </w:r>
      <w:ins w:id="23" w:author="Zuofu Cheng" w:date="2018-08-17T01:02:00Z">
        <w:r w:rsidR="00DA3E4F">
          <w:t>Note that the SBR must also behave as a register (that is, be able to synchronously maintain its previous contents). There are two ways to approach this. In the first</w:t>
        </w:r>
      </w:ins>
      <w:ins w:id="24" w:author="Zuofu Cheng" w:date="2018-08-17T01:04:00Z">
        <w:r w:rsidR="00987E51">
          <w:t>, a si</w:t>
        </w:r>
      </w:ins>
      <w:ins w:id="25" w:author="Zuofu Cheng" w:date="2018-08-17T01:05:00Z">
        <w:r w:rsidR="00987E51">
          <w:t xml:space="preserve">mple D-flip flop </w:t>
        </w:r>
      </w:ins>
      <w:ins w:id="26" w:author="Zuofu Cheng" w:date="2018-08-17T01:06:00Z">
        <w:r w:rsidR="00987E51">
          <w:t>may be used</w:t>
        </w:r>
      </w:ins>
      <w:ins w:id="27" w:author="Zuofu Cheng" w:date="2018-08-17T01:05:00Z">
        <w:r w:rsidR="00987E51">
          <w:t xml:space="preserve"> to implement the SBR</w:t>
        </w:r>
      </w:ins>
      <w:ins w:id="28" w:author="Zuofu Cheng" w:date="2018-08-17T01:06:00Z">
        <w:r w:rsidR="00987E51">
          <w:t xml:space="preserve">. </w:t>
        </w:r>
      </w:ins>
      <w:del w:id="29" w:author="Zuofu Cheng" w:date="2018-08-17T01:02:00Z">
        <w:r w:rsidR="008563B3" w:rsidDel="00DA3E4F">
          <w:delText>N</w:delText>
        </w:r>
        <w:r w:rsidDel="00DA3E4F">
          <w:delText xml:space="preserve">otice that </w:delText>
        </w:r>
      </w:del>
      <w:del w:id="30" w:author="Zuofu Cheng" w:date="2018-08-17T01:04:00Z">
        <w:r w:rsidRPr="009132BD" w:rsidDel="00987E51">
          <w:rPr>
            <w:u w:val="single"/>
          </w:rPr>
          <w:delText>all</w:delText>
        </w:r>
        <w:r w:rsidDel="00987E51">
          <w:delText xml:space="preserve"> </w:delText>
        </w:r>
      </w:del>
      <w:del w:id="31" w:author="Zuofu Cheng" w:date="2018-08-17T01:03:00Z">
        <w:r w:rsidDel="00324470">
          <w:delText xml:space="preserve">of </w:delText>
        </w:r>
      </w:del>
      <w:del w:id="32" w:author="Zuofu Cheng" w:date="2018-08-17T01:04:00Z">
        <w:r w:rsidDel="00987E51">
          <w:delText>the registers must be continuously shifting, including the SBR.</w:delText>
        </w:r>
      </w:del>
      <w:del w:id="33" w:author="Zuofu Cheng" w:date="2018-08-17T01:05:00Z">
        <w:r w:rsidR="00465DD9" w:rsidDel="00987E51">
          <w:delText xml:space="preserve"> </w:delText>
        </w:r>
      </w:del>
      <w:del w:id="34" w:author="Zuofu Cheng" w:date="2018-08-17T01:06:00Z">
        <w:r w:rsidDel="00987E51">
          <w:delText>Thus, it is easy to see that t</w:delText>
        </w:r>
      </w:del>
      <w:ins w:id="35" w:author="Zuofu Cheng" w:date="2018-08-17T01:06:00Z">
        <w:r w:rsidR="00987E51">
          <w:t>T</w:t>
        </w:r>
      </w:ins>
      <w:r>
        <w:t xml:space="preserve">he input of the SBR takes in </w:t>
      </w:r>
      <w:r w:rsidR="005E468B">
        <w:t xml:space="preserve">these </w:t>
      </w:r>
      <w:r>
        <w:t>three different choices by using a 3-to-1 MUX (or a 4-to-1 MUX with one input ignored)</w:t>
      </w:r>
      <w:r w:rsidR="005E468B">
        <w:t xml:space="preserve">, </w:t>
      </w:r>
      <w:del w:id="36" w:author="Zuofu Cheng" w:date="2018-08-17T01:03:00Z">
        <w:r w:rsidR="005E468B" w:rsidDel="00C27F5F">
          <w:delText>again depending on the current operation.</w:delText>
        </w:r>
      </w:del>
      <w:ins w:id="37" w:author="Zuofu Cheng" w:date="2018-08-17T01:03:00Z">
        <w:r w:rsidR="00C27F5F">
          <w:t xml:space="preserve">where one of the inputs is used to loop back when the SBR needs to maintain </w:t>
        </w:r>
      </w:ins>
      <w:ins w:id="38" w:author="Zuofu Cheng" w:date="2018-08-17T01:06:00Z">
        <w:r w:rsidR="00402219">
          <w:t xml:space="preserve">previous </w:t>
        </w:r>
      </w:ins>
      <w:ins w:id="39" w:author="Zuofu Cheng" w:date="2018-08-17T01:03:00Z">
        <w:r w:rsidR="00C27F5F">
          <w:t xml:space="preserve">data. Alternatively, you may use a register chip which has </w:t>
        </w:r>
      </w:ins>
      <w:ins w:id="40" w:author="Zuofu Cheng" w:date="2018-08-17T01:04:00Z">
        <w:r w:rsidR="00C27F5F">
          <w:t>a load enable to implement the SBR. This allows you to use a 2-to-1 MUX here instead.</w:t>
        </w:r>
      </w:ins>
    </w:p>
    <w:p w14:paraId="03EB498E" w14:textId="77777777" w:rsidR="005E468B" w:rsidRDefault="005E468B" w:rsidP="00436119">
      <w:pPr>
        <w:tabs>
          <w:tab w:val="left" w:pos="5760"/>
          <w:tab w:val="left" w:pos="7200"/>
        </w:tabs>
        <w:spacing w:before="240" w:line="360" w:lineRule="atLeast"/>
        <w:ind w:left="720"/>
        <w:jc w:val="both"/>
        <w:rPr>
          <w:ins w:id="41" w:author="Zuofu Cheng" w:date="2018-08-17T01:08:00Z"/>
        </w:rPr>
      </w:pPr>
      <w:r>
        <w:t>But what is the ‘current operation’ at any given moment?</w:t>
      </w:r>
      <w:r w:rsidR="00465DD9">
        <w:t xml:space="preserve"> </w:t>
      </w:r>
      <w:r>
        <w:t xml:space="preserve">Surely the desired operation is dictated by the user using the switches, </w:t>
      </w:r>
      <w:r w:rsidR="003D5C82">
        <w:t>but the inputs alone is not sufficient to tell each part of the circuit what to do.</w:t>
      </w:r>
      <w:r w:rsidR="00465DD9">
        <w:t xml:space="preserve"> </w:t>
      </w:r>
      <w:r w:rsidR="003D5C82">
        <w:t>For example, if you would like to read from a specific address in the shift registers, you would first set the SAR to the specific address then you would hit the FETCH switch.</w:t>
      </w:r>
      <w:r w:rsidR="00465DD9">
        <w:t xml:space="preserve"> </w:t>
      </w:r>
      <w:r w:rsidR="003D5C82">
        <w:t>But since the shift registers are constantly shifting data in and out of their serial ports, when exactly do you load the data into the SBR?</w:t>
      </w:r>
      <w:r w:rsidR="00465DD9">
        <w:t xml:space="preserve"> </w:t>
      </w:r>
      <w:r w:rsidR="003D5C82">
        <w:t>How do you exac</w:t>
      </w:r>
      <w:r w:rsidR="00E251A1">
        <w:t>tly tell what input the MUX should choose from?</w:t>
      </w:r>
      <w:r w:rsidR="00465DD9">
        <w:t xml:space="preserve"> </w:t>
      </w:r>
      <w:r w:rsidR="003D5C82">
        <w:t xml:space="preserve">To solve the various problems associated with controlling and </w:t>
      </w:r>
      <w:r w:rsidR="00E251A1">
        <w:t>timing, it is generally not a good idea to use the inputs to directly control the various circuit</w:t>
      </w:r>
      <w:r w:rsidR="00E251A1" w:rsidRPr="00E251A1">
        <w:t xml:space="preserve"> </w:t>
      </w:r>
      <w:r w:rsidR="00E251A1">
        <w:t>components.</w:t>
      </w:r>
      <w:r w:rsidR="00465DD9">
        <w:t xml:space="preserve"> </w:t>
      </w:r>
      <w:r w:rsidR="00E251A1">
        <w:t>Rather, it is almost always desired to have a centralized control logic that takes in all the inputs, process the request, and sends out various signals to control the circuit</w:t>
      </w:r>
      <w:r w:rsidR="00E251A1" w:rsidRPr="00E251A1">
        <w:t xml:space="preserve"> </w:t>
      </w:r>
      <w:r w:rsidR="00E251A1">
        <w:t>components.</w:t>
      </w:r>
      <w:r w:rsidR="00465DD9">
        <w:t xml:space="preserve"> </w:t>
      </w:r>
      <w:r w:rsidR="00E251A1">
        <w:t>Figure 3 shows a general block diagram for the proposed circuit design.</w:t>
      </w:r>
      <w:r w:rsidR="00465DD9">
        <w:t xml:space="preserve"> </w:t>
      </w:r>
      <w:r w:rsidR="00E251A1">
        <w:t>The most common form of a control logic is a state machine, which we will discuss in the next experiment.</w:t>
      </w:r>
      <w:r w:rsidR="00465DD9">
        <w:t xml:space="preserve"> </w:t>
      </w:r>
      <w:r w:rsidR="00E251A1">
        <w:t>In this experiment, we will improvise a simpler control logic base</w:t>
      </w:r>
      <w:ins w:id="42" w:author="Zuofu Cheng" w:date="2018-08-17T01:07:00Z">
        <w:r w:rsidR="0002731E">
          <w:t>d</w:t>
        </w:r>
      </w:ins>
      <w:r w:rsidR="00E251A1">
        <w:t xml:space="preserve"> on the </w:t>
      </w:r>
      <w:del w:id="43" w:author="Zuofu Cheng" w:date="2018-08-17T01:07:00Z">
        <w:r w:rsidR="00E251A1" w:rsidDel="00D343C6">
          <w:delText xml:space="preserve">properties </w:delText>
        </w:r>
      </w:del>
      <w:ins w:id="44" w:author="Zuofu Cheng" w:date="2018-08-17T01:07:00Z">
        <w:r w:rsidR="00D343C6">
          <w:t xml:space="preserve">requirements </w:t>
        </w:r>
      </w:ins>
      <w:r w:rsidR="00E251A1">
        <w:t xml:space="preserve">of </w:t>
      </w:r>
      <w:r w:rsidR="00B21C62">
        <w:t>our</w:t>
      </w:r>
      <w:r w:rsidR="00E251A1">
        <w:t xml:space="preserve"> specific circuit.</w:t>
      </w:r>
    </w:p>
    <w:p w14:paraId="747176EB" w14:textId="29129014" w:rsidR="00DD6C12" w:rsidRPr="002B6A8E" w:rsidRDefault="00DD6C12" w:rsidP="00DD6C12">
      <w:pPr>
        <w:tabs>
          <w:tab w:val="left" w:pos="5760"/>
          <w:tab w:val="left" w:pos="7200"/>
        </w:tabs>
        <w:spacing w:before="240" w:line="360" w:lineRule="atLeast"/>
        <w:ind w:left="720"/>
        <w:jc w:val="both"/>
        <w:rPr>
          <w:ins w:id="45" w:author="Zuofu Cheng" w:date="2018-08-17T01:08:00Z"/>
          <w:rFonts w:cs="Times"/>
          <w:szCs w:val="24"/>
        </w:rPr>
      </w:pPr>
      <w:ins w:id="46" w:author="Zuofu Cheng" w:date="2018-08-17T01:08:00Z">
        <w:r>
          <w:t xml:space="preserve">First, notice that our shift registers are four word long, that is, each data will take exactly four shifts/clock cycles to loop back to its original location. We can exploit this </w:t>
        </w:r>
        <w:r w:rsidRPr="00DA642D">
          <w:rPr>
            <w:rFonts w:cs="Times"/>
            <w:szCs w:val="24"/>
          </w:rPr>
          <w:t>property by empl</w:t>
        </w:r>
        <w:r>
          <w:rPr>
            <w:rFonts w:cs="Times"/>
            <w:szCs w:val="24"/>
          </w:rPr>
          <w:t>oying a 2-bit counter (four distinct values) to keep track of the internal data address, then use a comparator to match the internal address with the SAR</w:t>
        </w:r>
        <w:r w:rsidRPr="002B6A8E">
          <w:rPr>
            <w:rFonts w:cs="Times"/>
            <w:szCs w:val="24"/>
          </w:rPr>
          <w:t>.</w:t>
        </w:r>
        <w:r>
          <w:rPr>
            <w:rFonts w:cs="Times"/>
            <w:szCs w:val="24"/>
          </w:rPr>
          <w:t xml:space="preserve"> </w:t>
        </w:r>
        <w:r w:rsidRPr="002B6A8E">
          <w:rPr>
            <w:rFonts w:cs="Times"/>
            <w:szCs w:val="24"/>
            <w:shd w:val="clear" w:color="auto" w:fill="FFFFFF"/>
          </w:rPr>
          <w:t>Note that since the register is always shifting, it is meaningless to indicate "absolute" storage addresses.</w:t>
        </w:r>
        <w:r>
          <w:rPr>
            <w:rFonts w:cs="Times"/>
            <w:szCs w:val="24"/>
            <w:shd w:val="clear" w:color="auto" w:fill="FFFFFF"/>
          </w:rPr>
          <w:t xml:space="preserve"> </w:t>
        </w:r>
        <w:r w:rsidRPr="002B6A8E">
          <w:rPr>
            <w:rFonts w:cs="Times"/>
            <w:szCs w:val="24"/>
            <w:shd w:val="clear" w:color="auto" w:fill="FFFFFF"/>
          </w:rPr>
          <w:t>Rather, all addresses are "relative."</w:t>
        </w:r>
        <w:r>
          <w:rPr>
            <w:rFonts w:cs="Times"/>
            <w:szCs w:val="24"/>
            <w:shd w:val="clear" w:color="auto" w:fill="FFFFFF"/>
          </w:rPr>
          <w:t xml:space="preserve"> </w:t>
        </w:r>
        <w:r w:rsidRPr="002B6A8E">
          <w:rPr>
            <w:rFonts w:cs="Times"/>
            <w:szCs w:val="24"/>
            <w:shd w:val="clear" w:color="auto" w:fill="FFFFFF"/>
          </w:rPr>
          <w:t xml:space="preserve">If you wish to store data X in address Y, you can write the data into a random cell Z when the internal data address from the 2-bit counter matches the </w:t>
        </w:r>
        <w:r w:rsidRPr="002B6A8E">
          <w:rPr>
            <w:rFonts w:cs="Times"/>
            <w:szCs w:val="24"/>
            <w:shd w:val="clear" w:color="auto" w:fill="FFFFFF"/>
          </w:rPr>
          <w:lastRenderedPageBreak/>
          <w:t>SAR.</w:t>
        </w:r>
        <w:r>
          <w:rPr>
            <w:rFonts w:cs="Times"/>
            <w:szCs w:val="24"/>
            <w:shd w:val="clear" w:color="auto" w:fill="FFFFFF"/>
          </w:rPr>
          <w:t xml:space="preserve"> </w:t>
        </w:r>
        <w:r w:rsidRPr="002B6A8E">
          <w:rPr>
            <w:rFonts w:cs="Times"/>
            <w:szCs w:val="24"/>
            <w:shd w:val="clear" w:color="auto" w:fill="FFFFFF"/>
          </w:rPr>
          <w:t xml:space="preserve">This </w:t>
        </w:r>
        <w:r w:rsidR="00A339A0">
          <w:rPr>
            <w:rFonts w:cs="Times"/>
            <w:szCs w:val="24"/>
            <w:shd w:val="clear" w:color="auto" w:fill="FFFFFF"/>
          </w:rPr>
          <w:t>(previously arbitrary)</w:t>
        </w:r>
        <w:r w:rsidRPr="002B6A8E">
          <w:rPr>
            <w:rFonts w:cs="Times"/>
            <w:szCs w:val="24"/>
            <w:shd w:val="clear" w:color="auto" w:fill="FFFFFF"/>
          </w:rPr>
          <w:t xml:space="preserve"> cell Z will now be associated with the address Y.</w:t>
        </w:r>
        <w:r>
          <w:rPr>
            <w:rFonts w:cs="Times"/>
            <w:szCs w:val="24"/>
            <w:shd w:val="clear" w:color="auto" w:fill="FFFFFF"/>
          </w:rPr>
          <w:t xml:space="preserve"> </w:t>
        </w:r>
        <w:r w:rsidR="00652335" w:rsidRPr="002B6A8E">
          <w:rPr>
            <w:rFonts w:cs="Times"/>
            <w:szCs w:val="24"/>
            <w:shd w:val="clear" w:color="auto" w:fill="FFFFFF"/>
          </w:rPr>
          <w:t>Later</w:t>
        </w:r>
        <w:r w:rsidRPr="002B6A8E">
          <w:rPr>
            <w:rFonts w:cs="Times"/>
            <w:szCs w:val="24"/>
            <w:shd w:val="clear" w:color="auto" w:fill="FFFFFF"/>
          </w:rPr>
          <w:t xml:space="preserve">, when </w:t>
        </w:r>
      </w:ins>
      <w:ins w:id="47" w:author="Zuofu Cheng" w:date="2018-08-17T01:09:00Z">
        <w:r w:rsidR="00652335">
          <w:rPr>
            <w:rFonts w:cs="Times"/>
            <w:szCs w:val="24"/>
            <w:shd w:val="clear" w:color="auto" w:fill="FFFFFF"/>
          </w:rPr>
          <w:t>we</w:t>
        </w:r>
      </w:ins>
      <w:ins w:id="48" w:author="Zuofu Cheng" w:date="2018-08-17T01:08:00Z">
        <w:r w:rsidRPr="002B6A8E">
          <w:rPr>
            <w:rFonts w:cs="Times"/>
            <w:szCs w:val="24"/>
            <w:shd w:val="clear" w:color="auto" w:fill="FFFFFF"/>
          </w:rPr>
          <w:t xml:space="preserve"> wish to fetch from address Y, </w:t>
        </w:r>
      </w:ins>
      <w:ins w:id="49" w:author="Zuofu Cheng" w:date="2018-08-17T01:09:00Z">
        <w:r w:rsidR="00652335">
          <w:rPr>
            <w:rFonts w:cs="Times"/>
            <w:szCs w:val="24"/>
            <w:shd w:val="clear" w:color="auto" w:fill="FFFFFF"/>
          </w:rPr>
          <w:t>we</w:t>
        </w:r>
      </w:ins>
      <w:ins w:id="50" w:author="Zuofu Cheng" w:date="2018-08-17T01:08:00Z">
        <w:r w:rsidRPr="002B6A8E">
          <w:rPr>
            <w:rFonts w:cs="Times"/>
            <w:szCs w:val="24"/>
            <w:shd w:val="clear" w:color="auto" w:fill="FFFFFF"/>
          </w:rPr>
          <w:t xml:space="preserve"> wait for the internal counter to match the SAR again</w:t>
        </w:r>
      </w:ins>
      <w:ins w:id="51" w:author="Zuofu Cheng" w:date="2018-08-17T01:09:00Z">
        <w:r w:rsidR="00307F33">
          <w:rPr>
            <w:rFonts w:cs="Times"/>
            <w:szCs w:val="24"/>
            <w:shd w:val="clear" w:color="auto" w:fill="FFFFFF"/>
          </w:rPr>
          <w:t xml:space="preserve"> -</w:t>
        </w:r>
      </w:ins>
      <w:ins w:id="52" w:author="Zuofu Cheng" w:date="2018-08-17T01:08:00Z">
        <w:r w:rsidRPr="002B6A8E">
          <w:rPr>
            <w:rFonts w:cs="Times"/>
            <w:szCs w:val="24"/>
            <w:shd w:val="clear" w:color="auto" w:fill="FFFFFF"/>
          </w:rPr>
          <w:t xml:space="preserve"> that is when cell Z once again becomes available for reading or writing</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Another interpretation that might be useful is that the counter always keeps track of the address associated with data to be shifted out from serial output/into serial input of the shift register array at the </w:t>
        </w:r>
        <w:r w:rsidRPr="005526EC">
          <w:rPr>
            <w:rStyle w:val="apple-converted-space"/>
            <w:rFonts w:cs="Times"/>
            <w:b/>
            <w:szCs w:val="24"/>
            <w:shd w:val="clear" w:color="auto" w:fill="FFFFFF"/>
            <w:rPrChange w:id="53" w:author="Zuofu Cheng" w:date="2018-08-17T01:09:00Z">
              <w:rPr>
                <w:rStyle w:val="apple-converted-space"/>
                <w:rFonts w:cs="Times"/>
                <w:szCs w:val="24"/>
                <w:shd w:val="clear" w:color="auto" w:fill="FFFFFF"/>
              </w:rPr>
            </w:rPrChange>
          </w:rPr>
          <w:t>up-coming clock edge</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Note that </w:t>
        </w:r>
      </w:ins>
      <w:ins w:id="54" w:author="Zuofu Cheng" w:date="2018-08-17T01:09:00Z">
        <w:r w:rsidR="005526EC" w:rsidRPr="002B6A8E">
          <w:rPr>
            <w:rStyle w:val="apple-converted-space"/>
            <w:rFonts w:cs="Times"/>
            <w:szCs w:val="24"/>
            <w:shd w:val="clear" w:color="auto" w:fill="FFFFFF"/>
          </w:rPr>
          <w:t>to</w:t>
        </w:r>
      </w:ins>
      <w:ins w:id="55" w:author="Zuofu Cheng" w:date="2018-08-17T01:08:00Z">
        <w:r w:rsidRPr="002B6A8E">
          <w:rPr>
            <w:rStyle w:val="apple-converted-space"/>
            <w:rFonts w:cs="Times"/>
            <w:szCs w:val="24"/>
            <w:shd w:val="clear" w:color="auto" w:fill="FFFFFF"/>
          </w:rPr>
          <w:t xml:space="preserve"> control the MUXs, the ‘select’ signals generated by the control logic </w:t>
        </w:r>
        <w:del w:id="56" w:author="Cheng, Zuofu" w:date="2019-08-07T15:16:00Z">
          <w:r w:rsidRPr="002B6A8E" w:rsidDel="00BD2F60">
            <w:rPr>
              <w:rStyle w:val="apple-converted-space"/>
              <w:rFonts w:cs="Times"/>
              <w:szCs w:val="24"/>
              <w:shd w:val="clear" w:color="auto" w:fill="FFFFFF"/>
            </w:rPr>
            <w:delText>has to</w:delText>
          </w:r>
        </w:del>
      </w:ins>
      <w:ins w:id="57" w:author="Cheng, Zuofu" w:date="2019-08-07T15:16:00Z">
        <w:r w:rsidR="00BD2F60" w:rsidRPr="002B6A8E">
          <w:rPr>
            <w:rStyle w:val="apple-converted-space"/>
            <w:rFonts w:cs="Times"/>
            <w:szCs w:val="24"/>
            <w:shd w:val="clear" w:color="auto" w:fill="FFFFFF"/>
          </w:rPr>
          <w:t>must</w:t>
        </w:r>
      </w:ins>
      <w:ins w:id="58" w:author="Zuofu Cheng" w:date="2018-08-17T01:08:00Z">
        <w:r w:rsidRPr="002B6A8E">
          <w:rPr>
            <w:rStyle w:val="apple-converted-space"/>
            <w:rFonts w:cs="Times"/>
            <w:szCs w:val="24"/>
            <w:shd w:val="clear" w:color="auto" w:fill="FFFFFF"/>
          </w:rPr>
          <w:t xml:space="preserve"> take into account of the input switches and the comparator output (to indicate if we are currently looking at the correct address for reading/writing).</w:t>
        </w:r>
        <w:r>
          <w:rPr>
            <w:rStyle w:val="apple-converted-space"/>
            <w:rFonts w:cs="Times"/>
            <w:szCs w:val="24"/>
            <w:shd w:val="clear" w:color="auto" w:fill="FFFFFF"/>
          </w:rPr>
          <w:t xml:space="preserve"> </w:t>
        </w:r>
      </w:ins>
    </w:p>
    <w:p w14:paraId="3FEC0743" w14:textId="77777777" w:rsidR="00DD6C12" w:rsidRDefault="00DD6C12" w:rsidP="00436119">
      <w:pPr>
        <w:tabs>
          <w:tab w:val="left" w:pos="5760"/>
          <w:tab w:val="left" w:pos="7200"/>
        </w:tabs>
        <w:spacing w:before="240" w:line="360" w:lineRule="atLeast"/>
        <w:ind w:left="720"/>
        <w:jc w:val="both"/>
      </w:pPr>
    </w:p>
    <w:p w14:paraId="5CDF72C6" w14:textId="77777777" w:rsidR="00E251A1" w:rsidRDefault="00F11D36" w:rsidP="00E33CEE">
      <w:pPr>
        <w:tabs>
          <w:tab w:val="left" w:pos="5760"/>
          <w:tab w:val="left" w:pos="7200"/>
        </w:tabs>
        <w:spacing w:before="240" w:line="360" w:lineRule="atLeast"/>
        <w:jc w:val="center"/>
      </w:pPr>
      <w:r>
        <w:pict w14:anchorId="02BDF2CF">
          <v:shape id="_x0000_i1026" type="#_x0000_t75" style="width:6in;height:214.5pt">
            <v:imagedata r:id="rId8" o:title="lab 2"/>
          </v:shape>
        </w:pict>
      </w:r>
    </w:p>
    <w:p w14:paraId="0343032E" w14:textId="77777777" w:rsidR="00C700DC" w:rsidRDefault="00C700DC" w:rsidP="00C700DC">
      <w:pPr>
        <w:tabs>
          <w:tab w:val="left" w:pos="1080"/>
          <w:tab w:val="left" w:pos="5760"/>
          <w:tab w:val="left" w:pos="7200"/>
        </w:tabs>
        <w:spacing w:before="240" w:line="360" w:lineRule="atLeast"/>
        <w:jc w:val="center"/>
      </w:pPr>
      <w:r>
        <w:t>Figure 3:</w:t>
      </w:r>
      <w:r w:rsidR="00465DD9">
        <w:t xml:space="preserve"> </w:t>
      </w:r>
      <w:r>
        <w:t>Block diagram of the shift-register storage unit</w:t>
      </w:r>
      <w:r w:rsidR="005D34E5">
        <w:t>.</w:t>
      </w:r>
    </w:p>
    <w:p w14:paraId="3CDDA8BE" w14:textId="77777777" w:rsidR="00B21C62" w:rsidRPr="002B6A8E" w:rsidDel="00DD6C12" w:rsidRDefault="00B21C62" w:rsidP="00436119">
      <w:pPr>
        <w:tabs>
          <w:tab w:val="left" w:pos="5760"/>
          <w:tab w:val="left" w:pos="7200"/>
        </w:tabs>
        <w:spacing w:before="240" w:line="360" w:lineRule="atLeast"/>
        <w:ind w:left="720"/>
        <w:jc w:val="both"/>
        <w:rPr>
          <w:del w:id="59" w:author="Zuofu Cheng" w:date="2018-08-17T01:08:00Z"/>
          <w:rFonts w:cs="Times"/>
          <w:szCs w:val="24"/>
        </w:rPr>
      </w:pPr>
      <w:del w:id="60" w:author="Zuofu Cheng" w:date="2018-08-17T01:08:00Z">
        <w:r w:rsidDel="00DD6C12">
          <w:delText>First, notice that our shift registers are four word long, that is, each data will take exactly four shifts/clock cycles to loop back to its original location.</w:delText>
        </w:r>
        <w:r w:rsidR="00465DD9" w:rsidDel="00DD6C12">
          <w:delText xml:space="preserve"> </w:delText>
        </w:r>
        <w:r w:rsidDel="00DD6C12">
          <w:delText xml:space="preserve">We can exploit this </w:delText>
        </w:r>
        <w:r w:rsidRPr="00DA642D" w:rsidDel="00DD6C12">
          <w:rPr>
            <w:rFonts w:cs="Times"/>
            <w:szCs w:val="24"/>
          </w:rPr>
          <w:delText>property by empl</w:delText>
        </w:r>
        <w:r w:rsidR="00C43010" w:rsidDel="00DD6C12">
          <w:rPr>
            <w:rFonts w:cs="Times"/>
            <w:szCs w:val="24"/>
          </w:rPr>
          <w:delText>oying a 2-bit counter (fou</w:delText>
        </w:r>
        <w:r w:rsidR="00185453" w:rsidDel="00DD6C12">
          <w:rPr>
            <w:rFonts w:cs="Times"/>
            <w:szCs w:val="24"/>
          </w:rPr>
          <w:delText>r distinct values) to keep track</w:delText>
        </w:r>
        <w:r w:rsidR="00C43010" w:rsidDel="00DD6C12">
          <w:rPr>
            <w:rFonts w:cs="Times"/>
            <w:szCs w:val="24"/>
          </w:rPr>
          <w:delText xml:space="preserve"> of the internal data address, then use a comparator to match the internal address with the SAR</w:delText>
        </w:r>
        <w:r w:rsidR="00DA642D" w:rsidRPr="002B6A8E" w:rsidDel="00DD6C12">
          <w:rPr>
            <w:rFonts w:cs="Times"/>
            <w:szCs w:val="24"/>
          </w:rPr>
          <w:delText>.</w:delText>
        </w:r>
        <w:r w:rsidR="00465DD9" w:rsidDel="00DD6C12">
          <w:rPr>
            <w:rFonts w:cs="Times"/>
            <w:szCs w:val="24"/>
          </w:rPr>
          <w:delText xml:space="preserve"> </w:delText>
        </w:r>
        <w:r w:rsidR="00DA642D" w:rsidRPr="002B6A8E" w:rsidDel="00DD6C12">
          <w:rPr>
            <w:rFonts w:cs="Times"/>
            <w:szCs w:val="24"/>
            <w:shd w:val="clear" w:color="auto" w:fill="FFFFFF"/>
          </w:rPr>
          <w:delText>Note that since the register is always shifting, it is meaningless to indicate "absolute" storage addresses.</w:delText>
        </w:r>
        <w:r w:rsidR="00465DD9" w:rsidDel="00DD6C12">
          <w:rPr>
            <w:rFonts w:cs="Times"/>
            <w:szCs w:val="24"/>
            <w:shd w:val="clear" w:color="auto" w:fill="FFFFFF"/>
          </w:rPr>
          <w:delText xml:space="preserve"> </w:delText>
        </w:r>
        <w:r w:rsidR="00DA642D" w:rsidRPr="002B6A8E" w:rsidDel="00DD6C12">
          <w:rPr>
            <w:rFonts w:cs="Times"/>
            <w:szCs w:val="24"/>
            <w:shd w:val="clear" w:color="auto" w:fill="FFFFFF"/>
          </w:rPr>
          <w:delText>Rather, all addresses are "relative</w:delText>
        </w:r>
        <w:r w:rsidR="00184C26" w:rsidRPr="002B6A8E" w:rsidDel="00DD6C12">
          <w:rPr>
            <w:rFonts w:cs="Times"/>
            <w:szCs w:val="24"/>
            <w:shd w:val="clear" w:color="auto" w:fill="FFFFFF"/>
          </w:rPr>
          <w:delText>.</w:delText>
        </w:r>
        <w:r w:rsidR="00DA642D" w:rsidRPr="002B6A8E" w:rsidDel="00DD6C12">
          <w:rPr>
            <w:rFonts w:cs="Times"/>
            <w:szCs w:val="24"/>
            <w:shd w:val="clear" w:color="auto" w:fill="FFFFFF"/>
          </w:rPr>
          <w:delText>"</w:delText>
        </w:r>
        <w:r w:rsidR="00465DD9" w:rsidDel="00DD6C12">
          <w:rPr>
            <w:rFonts w:cs="Times"/>
            <w:szCs w:val="24"/>
            <w:shd w:val="clear" w:color="auto" w:fill="FFFFFF"/>
          </w:rPr>
          <w:delText xml:space="preserve"> </w:delText>
        </w:r>
        <w:r w:rsidR="00184C26" w:rsidRPr="002B6A8E" w:rsidDel="00DD6C12">
          <w:rPr>
            <w:rFonts w:cs="Times"/>
            <w:szCs w:val="24"/>
            <w:shd w:val="clear" w:color="auto" w:fill="FFFFFF"/>
          </w:rPr>
          <w:delText xml:space="preserve">If you wish </w:delText>
        </w:r>
        <w:r w:rsidR="00DA642D" w:rsidRPr="002B6A8E" w:rsidDel="00DD6C12">
          <w:rPr>
            <w:rFonts w:cs="Times"/>
            <w:szCs w:val="24"/>
            <w:shd w:val="clear" w:color="auto" w:fill="FFFFFF"/>
          </w:rPr>
          <w:delText xml:space="preserve">to store data X in address Y, you can </w:delText>
        </w:r>
        <w:r w:rsidR="00184C26" w:rsidRPr="002B6A8E" w:rsidDel="00DD6C12">
          <w:rPr>
            <w:rFonts w:cs="Times"/>
            <w:szCs w:val="24"/>
            <w:shd w:val="clear" w:color="auto" w:fill="FFFFFF"/>
          </w:rPr>
          <w:delText xml:space="preserve">write </w:delText>
        </w:r>
        <w:r w:rsidR="00C43010" w:rsidRPr="002B6A8E" w:rsidDel="00DD6C12">
          <w:rPr>
            <w:rFonts w:cs="Times"/>
            <w:szCs w:val="24"/>
            <w:shd w:val="clear" w:color="auto" w:fill="FFFFFF"/>
          </w:rPr>
          <w:delText>the data in</w:delText>
        </w:r>
        <w:r w:rsidR="00184C26" w:rsidRPr="002B6A8E" w:rsidDel="00DD6C12">
          <w:rPr>
            <w:rFonts w:cs="Times"/>
            <w:szCs w:val="24"/>
            <w:shd w:val="clear" w:color="auto" w:fill="FFFFFF"/>
          </w:rPr>
          <w:delText>to</w:delText>
        </w:r>
        <w:r w:rsidR="00C43010" w:rsidRPr="002B6A8E" w:rsidDel="00DD6C12">
          <w:rPr>
            <w:rFonts w:cs="Times"/>
            <w:szCs w:val="24"/>
            <w:shd w:val="clear" w:color="auto" w:fill="FFFFFF"/>
          </w:rPr>
          <w:delText xml:space="preserve"> a random</w:delText>
        </w:r>
        <w:r w:rsidR="00DA642D" w:rsidRPr="002B6A8E" w:rsidDel="00DD6C12">
          <w:rPr>
            <w:rFonts w:cs="Times"/>
            <w:szCs w:val="24"/>
            <w:shd w:val="clear" w:color="auto" w:fill="FFFFFF"/>
          </w:rPr>
          <w:delText xml:space="preserve"> cell Z</w:delText>
        </w:r>
        <w:r w:rsidR="00C43010" w:rsidRPr="002B6A8E" w:rsidDel="00DD6C12">
          <w:rPr>
            <w:rFonts w:cs="Times"/>
            <w:szCs w:val="24"/>
            <w:shd w:val="clear" w:color="auto" w:fill="FFFFFF"/>
          </w:rPr>
          <w:delText xml:space="preserve"> </w:delText>
        </w:r>
        <w:r w:rsidR="00184C26" w:rsidRPr="002B6A8E" w:rsidDel="00DD6C12">
          <w:rPr>
            <w:rFonts w:cs="Times"/>
            <w:szCs w:val="24"/>
            <w:shd w:val="clear" w:color="auto" w:fill="FFFFFF"/>
          </w:rPr>
          <w:delText xml:space="preserve">at the moment </w:delText>
        </w:r>
        <w:r w:rsidR="00C43010" w:rsidRPr="002B6A8E" w:rsidDel="00DD6C12">
          <w:rPr>
            <w:rFonts w:cs="Times"/>
            <w:szCs w:val="24"/>
            <w:shd w:val="clear" w:color="auto" w:fill="FFFFFF"/>
          </w:rPr>
          <w:delText>when the internal data address from the 2-bit counter matches the SAR.</w:delText>
        </w:r>
        <w:r w:rsidR="00465DD9" w:rsidDel="00DD6C12">
          <w:rPr>
            <w:rFonts w:cs="Times"/>
            <w:szCs w:val="24"/>
            <w:shd w:val="clear" w:color="auto" w:fill="FFFFFF"/>
          </w:rPr>
          <w:delText xml:space="preserve"> </w:delText>
        </w:r>
        <w:r w:rsidR="00184C26" w:rsidRPr="002B6A8E" w:rsidDel="00DD6C12">
          <w:rPr>
            <w:rFonts w:cs="Times"/>
            <w:szCs w:val="24"/>
            <w:shd w:val="clear" w:color="auto" w:fill="FFFFFF"/>
          </w:rPr>
          <w:delText>This random cell Z will now be associated with the address Y.</w:delText>
        </w:r>
        <w:r w:rsidR="00465DD9" w:rsidDel="00DD6C12">
          <w:rPr>
            <w:rFonts w:cs="Times"/>
            <w:szCs w:val="24"/>
            <w:shd w:val="clear" w:color="auto" w:fill="FFFFFF"/>
          </w:rPr>
          <w:delText xml:space="preserve"> </w:delText>
        </w:r>
        <w:r w:rsidR="00184C26" w:rsidRPr="002B6A8E" w:rsidDel="00DD6C12">
          <w:rPr>
            <w:rFonts w:cs="Times"/>
            <w:szCs w:val="24"/>
            <w:shd w:val="clear" w:color="auto" w:fill="FFFFFF"/>
          </w:rPr>
          <w:delText>L</w:delText>
        </w:r>
        <w:r w:rsidR="00DA642D" w:rsidRPr="002B6A8E" w:rsidDel="00DD6C12">
          <w:rPr>
            <w:rFonts w:cs="Times"/>
            <w:szCs w:val="24"/>
            <w:shd w:val="clear" w:color="auto" w:fill="FFFFFF"/>
          </w:rPr>
          <w:delText>ater on</w:delText>
        </w:r>
        <w:r w:rsidR="00184C26" w:rsidRPr="002B6A8E" w:rsidDel="00DD6C12">
          <w:rPr>
            <w:rFonts w:cs="Times"/>
            <w:szCs w:val="24"/>
            <w:shd w:val="clear" w:color="auto" w:fill="FFFFFF"/>
          </w:rPr>
          <w:delText>,</w:delText>
        </w:r>
        <w:r w:rsidR="00DA642D" w:rsidRPr="002B6A8E" w:rsidDel="00DD6C12">
          <w:rPr>
            <w:rFonts w:cs="Times"/>
            <w:szCs w:val="24"/>
            <w:shd w:val="clear" w:color="auto" w:fill="FFFFFF"/>
          </w:rPr>
          <w:delText xml:space="preserve"> when you wish to fetch from address Y, </w:delText>
        </w:r>
        <w:r w:rsidR="00184C26" w:rsidRPr="002B6A8E" w:rsidDel="00DD6C12">
          <w:rPr>
            <w:rFonts w:cs="Times"/>
            <w:szCs w:val="24"/>
            <w:shd w:val="clear" w:color="auto" w:fill="FFFFFF"/>
          </w:rPr>
          <w:delText xml:space="preserve">you wait for the internal counter to match the SAR again, and that is when </w:delText>
        </w:r>
        <w:r w:rsidR="00DA642D" w:rsidRPr="002B6A8E" w:rsidDel="00DD6C12">
          <w:rPr>
            <w:rFonts w:cs="Times"/>
            <w:szCs w:val="24"/>
            <w:shd w:val="clear" w:color="auto" w:fill="FFFFFF"/>
          </w:rPr>
          <w:delText>cell Z</w:delText>
        </w:r>
        <w:r w:rsidR="00184C26" w:rsidRPr="002B6A8E" w:rsidDel="00DD6C12">
          <w:rPr>
            <w:rFonts w:cs="Times"/>
            <w:szCs w:val="24"/>
            <w:shd w:val="clear" w:color="auto" w:fill="FFFFFF"/>
          </w:rPr>
          <w:delText xml:space="preserve"> once again becomes available for reading or writing</w:delText>
        </w:r>
        <w:r w:rsidR="00C43010" w:rsidRPr="002B6A8E" w:rsidDel="00DD6C12">
          <w:rPr>
            <w:rStyle w:val="apple-converted-space"/>
            <w:rFonts w:cs="Times"/>
            <w:szCs w:val="24"/>
            <w:shd w:val="clear" w:color="auto" w:fill="FFFFFF"/>
          </w:rPr>
          <w:delText>.</w:delText>
        </w:r>
        <w:r w:rsidR="00465DD9" w:rsidDel="00DD6C12">
          <w:rPr>
            <w:rStyle w:val="apple-converted-space"/>
            <w:rFonts w:cs="Times"/>
            <w:szCs w:val="24"/>
            <w:shd w:val="clear" w:color="auto" w:fill="FFFFFF"/>
          </w:rPr>
          <w:delText xml:space="preserve"> </w:delText>
        </w:r>
        <w:r w:rsidR="00122327" w:rsidRPr="002B6A8E" w:rsidDel="00DD6C12">
          <w:rPr>
            <w:rStyle w:val="apple-converted-space"/>
            <w:rFonts w:cs="Times"/>
            <w:szCs w:val="24"/>
            <w:shd w:val="clear" w:color="auto" w:fill="FFFFFF"/>
          </w:rPr>
          <w:delText xml:space="preserve">Another interpretation that might be useful is that the counter always keeps track of the address associated with data to be </w:delText>
        </w:r>
        <w:r w:rsidR="003C2496" w:rsidRPr="002B6A8E" w:rsidDel="00DD6C12">
          <w:rPr>
            <w:rStyle w:val="apple-converted-space"/>
            <w:rFonts w:cs="Times"/>
            <w:szCs w:val="24"/>
            <w:shd w:val="clear" w:color="auto" w:fill="FFFFFF"/>
          </w:rPr>
          <w:delText xml:space="preserve">shifted out </w:delText>
        </w:r>
        <w:r w:rsidR="00122327" w:rsidRPr="002B6A8E" w:rsidDel="00DD6C12">
          <w:rPr>
            <w:rStyle w:val="apple-converted-space"/>
            <w:rFonts w:cs="Times"/>
            <w:szCs w:val="24"/>
            <w:shd w:val="clear" w:color="auto" w:fill="FFFFFF"/>
          </w:rPr>
          <w:delText>from serial output/into serial input of the shift register array at the up-coming clock edge.</w:delText>
        </w:r>
        <w:r w:rsidR="00465DD9" w:rsidDel="00DD6C12">
          <w:rPr>
            <w:rStyle w:val="apple-converted-space"/>
            <w:rFonts w:cs="Times"/>
            <w:szCs w:val="24"/>
            <w:shd w:val="clear" w:color="auto" w:fill="FFFFFF"/>
          </w:rPr>
          <w:delText xml:space="preserve"> </w:delText>
        </w:r>
        <w:r w:rsidR="00184C26" w:rsidRPr="002B6A8E" w:rsidDel="00DD6C12">
          <w:rPr>
            <w:rStyle w:val="apple-converted-space"/>
            <w:rFonts w:cs="Times"/>
            <w:szCs w:val="24"/>
            <w:shd w:val="clear" w:color="auto" w:fill="FFFFFF"/>
          </w:rPr>
          <w:delText>Note that in order to control the MUXs, the ‘select’ signals generated by the control logic has to take into account of the input switches and the comparator output (to indicate if we are currently looking at the correct address for reading/writing).</w:delText>
        </w:r>
        <w:r w:rsidR="00465DD9" w:rsidDel="00DD6C12">
          <w:rPr>
            <w:rStyle w:val="apple-converted-space"/>
            <w:rFonts w:cs="Times"/>
            <w:szCs w:val="24"/>
            <w:shd w:val="clear" w:color="auto" w:fill="FFFFFF"/>
          </w:rPr>
          <w:delText xml:space="preserve"> </w:delText>
        </w:r>
      </w:del>
    </w:p>
    <w:p w14:paraId="1E9F613C" w14:textId="48B43F6B" w:rsidR="00EC6226" w:rsidRDefault="00EC6226" w:rsidP="00436119">
      <w:pPr>
        <w:tabs>
          <w:tab w:val="left" w:pos="5760"/>
          <w:tab w:val="left" w:pos="7200"/>
        </w:tabs>
        <w:spacing w:before="240" w:line="360" w:lineRule="atLeast"/>
        <w:ind w:left="720"/>
        <w:jc w:val="both"/>
      </w:pPr>
      <w:r w:rsidRPr="00184C26">
        <w:rPr>
          <w:rFonts w:cs="Times"/>
          <w:szCs w:val="24"/>
        </w:rPr>
        <w:t xml:space="preserve">Your </w:t>
      </w:r>
      <w:r w:rsidR="005774CF">
        <w:rPr>
          <w:rFonts w:cs="Times"/>
          <w:szCs w:val="24"/>
        </w:rPr>
        <w:t>pre</w:t>
      </w:r>
      <w:r w:rsidR="003E1A71">
        <w:rPr>
          <w:rFonts w:cs="Times"/>
          <w:szCs w:val="24"/>
        </w:rPr>
        <w:t>-</w:t>
      </w:r>
      <w:r w:rsidR="005774CF">
        <w:rPr>
          <w:rFonts w:cs="Times"/>
          <w:szCs w:val="24"/>
        </w:rPr>
        <w:t>lab</w:t>
      </w:r>
      <w:r w:rsidRPr="00184C26">
        <w:rPr>
          <w:rFonts w:cs="Times"/>
          <w:szCs w:val="24"/>
        </w:rPr>
        <w:t xml:space="preserve"> </w:t>
      </w:r>
      <w:proofErr w:type="spellStart"/>
      <w:r w:rsidRPr="00184C26">
        <w:rPr>
          <w:rFonts w:cs="Times"/>
          <w:szCs w:val="24"/>
        </w:rPr>
        <w:t>writeup</w:t>
      </w:r>
      <w:proofErr w:type="spellEnd"/>
      <w:r w:rsidRPr="00184C26">
        <w:rPr>
          <w:rFonts w:cs="Times"/>
          <w:szCs w:val="24"/>
        </w:rPr>
        <w:t xml:space="preserve"> should contain a written description of your circuit operation, </w:t>
      </w:r>
      <w:r w:rsidR="00121372" w:rsidRPr="00184C26">
        <w:rPr>
          <w:rFonts w:cs="Times"/>
          <w:szCs w:val="24"/>
        </w:rPr>
        <w:t>a block diagram, operation</w:t>
      </w:r>
      <w:r w:rsidR="00121372">
        <w:t xml:space="preserve"> of the controller, </w:t>
      </w:r>
      <w:r>
        <w:t>a logic diagram</w:t>
      </w:r>
      <w:del w:id="61" w:author="lichushan chushan" w:date="2020-02-23T14:33:00Z">
        <w:r w:rsidDel="00F11D36">
          <w:delText xml:space="preserve"> and layout documentation</w:delText>
        </w:r>
      </w:del>
      <w:r>
        <w:t>.</w:t>
      </w:r>
      <w:ins w:id="62" w:author="Cheng, Zuofu" w:date="2019-08-07T15:15:00Z">
        <w:r w:rsidR="00803D52">
          <w:t xml:space="preserve"> Note that these </w:t>
        </w:r>
      </w:ins>
      <w:ins w:id="63" w:author="Cheng, Zuofu" w:date="2019-08-07T15:16:00Z">
        <w:r w:rsidR="00803D52">
          <w:t>materials only need to be turned in as part of your lab report, but you should keep in mind to generate them during the design process (rather than later).</w:t>
        </w:r>
      </w:ins>
    </w:p>
    <w:p w14:paraId="63620DF7" w14:textId="77777777" w:rsidR="00EC6226" w:rsidRDefault="00EC6226" w:rsidP="00436119">
      <w:pPr>
        <w:tabs>
          <w:tab w:val="left" w:pos="5760"/>
          <w:tab w:val="left" w:pos="7200"/>
        </w:tabs>
        <w:spacing w:before="240"/>
        <w:ind w:left="1620" w:hanging="900"/>
        <w:jc w:val="both"/>
      </w:pPr>
      <w:r>
        <w:t>HINT:</w:t>
      </w:r>
      <w:r>
        <w:tab/>
        <w:t>Use the Pulse Generator to provide a basic clock.</w:t>
      </w:r>
      <w:r w:rsidR="00465DD9">
        <w:t xml:space="preserve"> </w:t>
      </w:r>
      <w:r>
        <w:t xml:space="preserve">Continuously clock the shift-register </w:t>
      </w:r>
      <w:r>
        <w:rPr>
          <w:u w:val="single"/>
        </w:rPr>
        <w:t>and</w:t>
      </w:r>
      <w:r>
        <w:t xml:space="preserve"> a </w:t>
      </w:r>
      <w:r w:rsidR="00545BE5">
        <w:t>counter that</w:t>
      </w:r>
      <w:r>
        <w:t xml:space="preserve"> keeps track of which word is currently available.</w:t>
      </w:r>
      <w:r w:rsidR="00465DD9">
        <w:t xml:space="preserve"> </w:t>
      </w:r>
      <w:r>
        <w:t>Use combinational circuitry (or 74LS85) to check for a match between the available word and the SAR.</w:t>
      </w:r>
    </w:p>
    <w:p w14:paraId="43BEAE66" w14:textId="77777777" w:rsidR="00EC6226" w:rsidRPr="009267AA" w:rsidRDefault="00A50735" w:rsidP="00436119">
      <w:pPr>
        <w:spacing w:before="240" w:line="360" w:lineRule="atLeast"/>
        <w:jc w:val="both"/>
      </w:pPr>
      <w:r>
        <w:t>B</w:t>
      </w:r>
      <w:r w:rsidR="00EC6226" w:rsidRPr="003F2B56">
        <w:t>.</w:t>
      </w:r>
      <w:r w:rsidR="003F2B56" w:rsidRPr="003F2B56">
        <w:tab/>
      </w:r>
      <w:r w:rsidR="00EC6226">
        <w:t>Meet with yo</w:t>
      </w:r>
      <w:r w:rsidR="009267AA">
        <w:t xml:space="preserve">ur lab partner and wire up and test your </w:t>
      </w:r>
      <w:r w:rsidR="00EC6226">
        <w:t xml:space="preserve">design </w:t>
      </w:r>
      <w:r w:rsidR="00EC6226">
        <w:rPr>
          <w:u w:val="single"/>
        </w:rPr>
        <w:t>before</w:t>
      </w:r>
      <w:r w:rsidR="009267AA">
        <w:t xml:space="preserve"> c</w:t>
      </w:r>
      <w:r w:rsidR="00EC6226">
        <w:t>oming to the lab.</w:t>
      </w:r>
      <w:r w:rsidR="009267AA">
        <w:t xml:space="preserve"> Use either the mini-switchbox circuit that you built at the end of Lab 1 (detailed in </w:t>
      </w:r>
      <w:r w:rsidR="009267AA">
        <w:lastRenderedPageBreak/>
        <w:t xml:space="preserve">the General Guide) </w:t>
      </w:r>
      <w:r w:rsidR="009267AA" w:rsidRPr="009267AA">
        <w:t>or</w:t>
      </w:r>
      <w:r w:rsidR="009267AA">
        <w:t xml:space="preserve"> attend an open lab session to test your c</w:t>
      </w:r>
      <w:r w:rsidR="00741FCC">
        <w:t xml:space="preserve">ircuit with the real switchbox. Only the clock input needs to be de-bounced </w:t>
      </w:r>
      <w:del w:id="64" w:author="Zuofu Cheng" w:date="2018-08-17T01:10:00Z">
        <w:r w:rsidR="00741FCC" w:rsidDel="00015CE3">
          <w:delText>in order to</w:delText>
        </w:r>
      </w:del>
      <w:ins w:id="65" w:author="Zuofu Cheng" w:date="2018-08-17T01:10:00Z">
        <w:r w:rsidR="00015CE3">
          <w:t>to</w:t>
        </w:r>
      </w:ins>
      <w:r w:rsidR="00741FCC">
        <w:t xml:space="preserve"> strep through your circuit (why?). </w:t>
      </w:r>
    </w:p>
    <w:p w14:paraId="05354797" w14:textId="77777777" w:rsidR="009267AA" w:rsidDel="00DB4142" w:rsidRDefault="009267AA" w:rsidP="00436119">
      <w:pPr>
        <w:spacing w:before="240" w:line="360" w:lineRule="atLeast"/>
        <w:jc w:val="both"/>
        <w:rPr>
          <w:del w:id="66" w:author="Zuofu Cheng" w:date="2018-08-17T01:10:00Z"/>
        </w:rPr>
      </w:pPr>
    </w:p>
    <w:p w14:paraId="680818BC" w14:textId="77777777" w:rsidR="009267AA" w:rsidDel="00DB4142" w:rsidRDefault="009267AA" w:rsidP="00436119">
      <w:pPr>
        <w:spacing w:before="240" w:line="360" w:lineRule="atLeast"/>
        <w:jc w:val="both"/>
        <w:rPr>
          <w:del w:id="67" w:author="Zuofu Cheng" w:date="2018-08-17T01:10:00Z"/>
        </w:rPr>
      </w:pPr>
    </w:p>
    <w:p w14:paraId="19A9DCEF" w14:textId="77777777" w:rsidR="009267AA" w:rsidDel="00DB4142" w:rsidRDefault="009267AA" w:rsidP="00436119">
      <w:pPr>
        <w:spacing w:before="240" w:line="360" w:lineRule="atLeast"/>
        <w:jc w:val="both"/>
        <w:rPr>
          <w:del w:id="68" w:author="Zuofu Cheng" w:date="2018-08-17T01:10:00Z"/>
        </w:rPr>
      </w:pPr>
    </w:p>
    <w:p w14:paraId="248D813C" w14:textId="414671BF" w:rsidR="008563B3" w:rsidRDefault="008563B3">
      <w:pPr>
        <w:tabs>
          <w:tab w:val="left" w:pos="720"/>
          <w:tab w:val="left" w:pos="5760"/>
          <w:tab w:val="left" w:pos="7200"/>
        </w:tabs>
        <w:spacing w:before="240" w:line="360" w:lineRule="atLeast"/>
        <w:rPr>
          <w:b/>
        </w:rPr>
      </w:pPr>
      <w:r>
        <w:rPr>
          <w:b/>
        </w:rPr>
        <w:t>Demo Points Breakdown:</w:t>
      </w:r>
      <w:ins w:id="69" w:author="lichushan chushan" w:date="2020-02-23T14:34:00Z">
        <w:r w:rsidR="00F11D36">
          <w:rPr>
            <w:b/>
          </w:rPr>
          <w:t xml:space="preserve"> (We will evaluate your simulation results generated by the standard input</w:t>
        </w:r>
      </w:ins>
      <w:proofErr w:type="gramStart"/>
      <w:ins w:id="70" w:author="lichushan chushan" w:date="2020-02-23T14:35:00Z">
        <w:r w:rsidR="00F11D36">
          <w:rPr>
            <w:b/>
          </w:rPr>
          <w:t xml:space="preserve">. </w:t>
        </w:r>
        <w:proofErr w:type="gramEnd"/>
        <w:r w:rsidR="00F11D36">
          <w:rPr>
            <w:b/>
          </w:rPr>
          <w:t xml:space="preserve">The standard input is defined by </w:t>
        </w:r>
        <w:r w:rsidR="00F11D36" w:rsidRPr="00F11D36">
          <w:rPr>
            <w:b/>
            <w:color w:val="FF0000"/>
            <w:rPrChange w:id="71" w:author="lichushan chushan" w:date="2020-02-23T14:36:00Z">
              <w:rPr>
                <w:b/>
              </w:rPr>
            </w:rPrChange>
          </w:rPr>
          <w:t>Waveform2.vw</w:t>
        </w:r>
      </w:ins>
      <w:ins w:id="72" w:author="lichushan chushan" w:date="2020-02-23T14:36:00Z">
        <w:r w:rsidR="00F11D36" w:rsidRPr="00F11D36">
          <w:rPr>
            <w:b/>
            <w:color w:val="FF0000"/>
            <w:rPrChange w:id="73" w:author="lichushan chushan" w:date="2020-02-23T14:36:00Z">
              <w:rPr>
                <w:b/>
              </w:rPr>
            </w:rPrChange>
          </w:rPr>
          <w:t>f</w:t>
        </w:r>
      </w:ins>
      <w:ins w:id="74" w:author="lichushan chushan" w:date="2020-02-23T14:34:00Z">
        <w:r w:rsidR="00F11D36">
          <w:rPr>
            <w:b/>
          </w:rPr>
          <w:t>)</w:t>
        </w:r>
      </w:ins>
    </w:p>
    <w:p w14:paraId="63A3AE6A" w14:textId="77777777" w:rsidR="008563B3" w:rsidRDefault="008563B3" w:rsidP="008563B3">
      <w:pPr>
        <w:tabs>
          <w:tab w:val="left" w:pos="720"/>
          <w:tab w:val="left" w:pos="5760"/>
          <w:tab w:val="left" w:pos="7200"/>
        </w:tabs>
        <w:spacing w:before="240" w:line="360" w:lineRule="atLeast"/>
      </w:pPr>
      <w:r>
        <w:t>1.0 point: When LDSBR is high, the data in DIN</w:t>
      </w:r>
      <w:r w:rsidR="00CB25AA">
        <w:t xml:space="preserve"> </w:t>
      </w:r>
      <w:r>
        <w:t>is loaded from the switches into SBR</w:t>
      </w:r>
    </w:p>
    <w:p w14:paraId="19670DA0" w14:textId="77777777" w:rsidR="008563B3" w:rsidRDefault="00CB25AA" w:rsidP="008563B3">
      <w:pPr>
        <w:tabs>
          <w:tab w:val="left" w:pos="720"/>
          <w:tab w:val="left" w:pos="5760"/>
          <w:tab w:val="left" w:pos="7200"/>
        </w:tabs>
        <w:spacing w:before="240" w:line="360" w:lineRule="atLeast"/>
      </w:pPr>
      <w:r>
        <w:t xml:space="preserve">1.0 point: When </w:t>
      </w:r>
      <w:r w:rsidR="008563B3">
        <w:t>STORE is high, the contents of the SBR are stored into the location specified in SAR</w:t>
      </w:r>
    </w:p>
    <w:p w14:paraId="218262EE" w14:textId="77777777" w:rsidR="001A5B37" w:rsidRDefault="00CB25AA" w:rsidP="008563B3">
      <w:pPr>
        <w:tabs>
          <w:tab w:val="left" w:pos="720"/>
          <w:tab w:val="left" w:pos="5760"/>
          <w:tab w:val="left" w:pos="7200"/>
        </w:tabs>
        <w:spacing w:before="240" w:line="360" w:lineRule="atLeast"/>
      </w:pPr>
      <w:r>
        <w:t>3.0 points: When FETCH is high, the data word specified by the SAR is read into the SBR</w:t>
      </w:r>
      <w:r w:rsidR="001A5B37">
        <w:t xml:space="preserve"> </w:t>
      </w:r>
    </w:p>
    <w:p w14:paraId="221A19F5" w14:textId="77777777" w:rsidR="001A5B37" w:rsidRDefault="001A5B37" w:rsidP="008563B3">
      <w:pPr>
        <w:tabs>
          <w:tab w:val="left" w:pos="720"/>
          <w:tab w:val="left" w:pos="5760"/>
          <w:tab w:val="left" w:pos="7200"/>
        </w:tabs>
        <w:spacing w:before="240" w:line="360" w:lineRule="atLeast"/>
      </w:pPr>
      <w:r>
        <w:t xml:space="preserve">Note: you may get 1 point of partial credit from these 3 for demonstrating that your shift register can shift right on each pulse of the clock. If you get the entire assignment working, you do not need to demonstrate this independently (since you may need to rewire a shift register to demo this). </w:t>
      </w:r>
    </w:p>
    <w:p w14:paraId="5E628925" w14:textId="77777777" w:rsidR="001A5B37" w:rsidRDefault="001A5B37">
      <w:pPr>
        <w:tabs>
          <w:tab w:val="left" w:pos="720"/>
          <w:tab w:val="left" w:pos="5760"/>
          <w:tab w:val="left" w:pos="7200"/>
        </w:tabs>
        <w:spacing w:before="240" w:line="360" w:lineRule="atLeast"/>
      </w:pPr>
    </w:p>
    <w:p w14:paraId="053432AD" w14:textId="77777777" w:rsidR="00EC6226" w:rsidRDefault="003F2B56">
      <w:pPr>
        <w:tabs>
          <w:tab w:val="left" w:pos="720"/>
          <w:tab w:val="left" w:pos="5760"/>
          <w:tab w:val="left" w:pos="7200"/>
        </w:tabs>
        <w:spacing w:before="240" w:line="360" w:lineRule="atLeast"/>
      </w:pPr>
      <w:r>
        <w:t>IV.</w:t>
      </w:r>
      <w:r>
        <w:tab/>
      </w:r>
      <w:r w:rsidRPr="003F2B56">
        <w:rPr>
          <w:u w:val="single"/>
        </w:rPr>
        <w:t>LAB</w:t>
      </w:r>
    </w:p>
    <w:p w14:paraId="3E88CF58" w14:textId="77777777" w:rsidR="00F976D2" w:rsidRDefault="00192D3F" w:rsidP="00436119">
      <w:pPr>
        <w:tabs>
          <w:tab w:val="left" w:pos="5760"/>
          <w:tab w:val="left" w:pos="7200"/>
        </w:tabs>
        <w:spacing w:before="240" w:line="360" w:lineRule="atLeast"/>
        <w:ind w:left="720"/>
        <w:jc w:val="both"/>
      </w:pPr>
      <w:r>
        <w:t>Finish testing and demonstrating your circuit to your TA</w:t>
      </w:r>
      <w:r w:rsidR="00EC6226">
        <w:t>.</w:t>
      </w:r>
      <w:r w:rsidR="00EF0A6F">
        <w:t xml:space="preserve"> C</w:t>
      </w:r>
      <w:r w:rsidR="00EC6226">
        <w:t>orrect the design if necessary</w:t>
      </w:r>
      <w:r w:rsidR="00665F09">
        <w:t xml:space="preserve"> and document </w:t>
      </w:r>
      <w:r w:rsidR="003F2B56">
        <w:t>your changes</w:t>
      </w:r>
      <w:r w:rsidR="00192983">
        <w:t xml:space="preserve"> for the lab report.</w:t>
      </w:r>
    </w:p>
    <w:p w14:paraId="21873B29" w14:textId="77777777" w:rsidR="00D7026D" w:rsidRDefault="00665F09" w:rsidP="00211824">
      <w:pPr>
        <w:tabs>
          <w:tab w:val="left" w:pos="5760"/>
          <w:tab w:val="left" w:pos="7200"/>
        </w:tabs>
        <w:spacing w:before="240" w:line="360" w:lineRule="atLeast"/>
        <w:ind w:left="720"/>
        <w:jc w:val="both"/>
      </w:pPr>
      <w:r>
        <w:t xml:space="preserve">Follow the Lab </w:t>
      </w:r>
      <w:r w:rsidR="004176B7">
        <w:t xml:space="preserve">2 </w:t>
      </w:r>
      <w:r>
        <w:t xml:space="preserve">demo information when debugging is </w:t>
      </w:r>
      <w:r>
        <w:rPr>
          <w:u w:val="single"/>
        </w:rPr>
        <w:t>completed</w:t>
      </w:r>
      <w:r>
        <w:t>.</w:t>
      </w:r>
    </w:p>
    <w:p w14:paraId="5BF565B7" w14:textId="77777777" w:rsidR="00211824" w:rsidRDefault="00211824" w:rsidP="00211824">
      <w:pPr>
        <w:tabs>
          <w:tab w:val="left" w:pos="5760"/>
          <w:tab w:val="left" w:pos="7200"/>
        </w:tabs>
        <w:spacing w:before="240" w:line="360" w:lineRule="atLeast"/>
        <w:ind w:left="720"/>
        <w:jc w:val="both"/>
      </w:pPr>
    </w:p>
    <w:p w14:paraId="704C04CE" w14:textId="77777777" w:rsidR="00D7026D" w:rsidRDefault="00D7026D" w:rsidP="00436119">
      <w:pPr>
        <w:tabs>
          <w:tab w:val="left" w:pos="5760"/>
          <w:tab w:val="left" w:pos="7200"/>
        </w:tabs>
        <w:spacing w:before="240" w:line="360" w:lineRule="atLeast"/>
        <w:jc w:val="both"/>
      </w:pPr>
      <w:r>
        <w:t>V.</w:t>
      </w:r>
      <w:r w:rsidR="00465DD9">
        <w:t xml:space="preserve">   </w:t>
      </w:r>
      <w:r w:rsidRPr="003F2B56">
        <w:rPr>
          <w:u w:val="single"/>
        </w:rPr>
        <w:t>POST-LAB</w:t>
      </w:r>
    </w:p>
    <w:p w14:paraId="2F613F2F" w14:textId="77777777" w:rsidR="00837AA4" w:rsidRDefault="0069092A" w:rsidP="00211824">
      <w:pPr>
        <w:tabs>
          <w:tab w:val="left" w:pos="5760"/>
          <w:tab w:val="left" w:pos="7200"/>
        </w:tabs>
        <w:spacing w:before="240" w:line="360" w:lineRule="atLeast"/>
        <w:ind w:left="720"/>
        <w:jc w:val="both"/>
        <w:rPr>
          <w:ins w:id="75" w:author="Zuofu Cheng" w:date="2018-08-20T23:43:00Z"/>
        </w:rPr>
      </w:pPr>
      <w:ins w:id="76" w:author="Zuofu Cheng" w:date="2018-08-20T23:43:00Z">
        <w:r>
          <w:t xml:space="preserve">1) </w:t>
        </w:r>
      </w:ins>
      <w:r w:rsidR="00D7026D">
        <w:t xml:space="preserve">Your </w:t>
      </w:r>
      <w:r w:rsidR="005774CF">
        <w:t>post</w:t>
      </w:r>
      <w:r w:rsidR="003E1A71">
        <w:t>-</w:t>
      </w:r>
      <w:r w:rsidR="005774CF">
        <w:t>lab</w:t>
      </w:r>
      <w:r w:rsidR="00D7026D">
        <w:t xml:space="preserve"> </w:t>
      </w:r>
      <w:proofErr w:type="spellStart"/>
      <w:r w:rsidR="005774CF">
        <w:t>writeup</w:t>
      </w:r>
      <w:proofErr w:type="spellEnd"/>
      <w:r w:rsidR="00D7026D">
        <w:t xml:space="preserve"> </w:t>
      </w:r>
      <w:r w:rsidR="00211824">
        <w:t>(notes) should</w:t>
      </w:r>
      <w:r w:rsidR="00D7026D">
        <w:t xml:space="preserve"> contain a corrected version of your </w:t>
      </w:r>
      <w:r w:rsidR="005774CF">
        <w:t>pre</w:t>
      </w:r>
      <w:r w:rsidR="003E1A71">
        <w:t>-</w:t>
      </w:r>
      <w:r w:rsidR="005774CF">
        <w:t>lab</w:t>
      </w:r>
      <w:r w:rsidR="00D7026D">
        <w:t xml:space="preserve"> </w:t>
      </w:r>
      <w:proofErr w:type="spellStart"/>
      <w:r w:rsidR="005774CF">
        <w:t>writeup</w:t>
      </w:r>
      <w:proofErr w:type="spellEnd"/>
      <w:r w:rsidR="00D7026D">
        <w:t xml:space="preserve"> and an explanation of any remaining problems in the operation of the circuits.</w:t>
      </w:r>
      <w:r w:rsidR="00211824">
        <w:t xml:space="preserve"> This will aid the writing of your lab report.</w:t>
      </w:r>
    </w:p>
    <w:p w14:paraId="40C1BABA" w14:textId="77777777" w:rsidR="0069092A" w:rsidRDefault="0069092A" w:rsidP="0069092A">
      <w:pPr>
        <w:tabs>
          <w:tab w:val="left" w:pos="5760"/>
          <w:tab w:val="left" w:pos="7200"/>
        </w:tabs>
        <w:spacing w:before="240" w:line="360" w:lineRule="atLeast"/>
        <w:ind w:left="720"/>
        <w:jc w:val="both"/>
        <w:rPr>
          <w:ins w:id="77" w:author="Zuofu Cheng" w:date="2018-08-20T23:44:00Z"/>
        </w:rPr>
      </w:pPr>
      <w:ins w:id="78" w:author="Zuofu Cheng" w:date="2018-08-20T23:43:00Z">
        <w:r>
          <w:t>2) Discuss with your lab partner and answer at least the following questions</w:t>
        </w:r>
      </w:ins>
      <w:ins w:id="79" w:author="Zuofu Cheng" w:date="2018-08-20T23:46:00Z">
        <w:r w:rsidR="0080226C">
          <w:t xml:space="preserve"> in your lab report</w:t>
        </w:r>
      </w:ins>
      <w:ins w:id="80" w:author="Zuofu Cheng" w:date="2018-08-20T23:43:00Z">
        <w:r>
          <w:t>:</w:t>
        </w:r>
      </w:ins>
    </w:p>
    <w:p w14:paraId="63254470" w14:textId="77777777" w:rsidR="006A3CDD" w:rsidRDefault="006A3CDD">
      <w:pPr>
        <w:numPr>
          <w:ilvl w:val="0"/>
          <w:numId w:val="12"/>
        </w:numPr>
        <w:rPr>
          <w:ins w:id="81" w:author="Zuofu Cheng" w:date="2018-08-20T23:50:00Z"/>
        </w:rPr>
        <w:pPrChange w:id="82" w:author="Zuofu Cheng" w:date="2018-08-20T23:52:00Z">
          <w:pPr/>
        </w:pPrChange>
      </w:pPr>
      <w:ins w:id="83" w:author="Zuofu Cheng" w:date="2018-08-20T23:50:00Z">
        <w:r>
          <w:t>What are the performance implications of your shift register memory as compared to a standard SRAM of the same size?</w:t>
        </w:r>
      </w:ins>
    </w:p>
    <w:p w14:paraId="27BF78D8" w14:textId="77777777" w:rsidR="006A3CDD" w:rsidRDefault="006A3CDD">
      <w:pPr>
        <w:numPr>
          <w:ilvl w:val="0"/>
          <w:numId w:val="12"/>
        </w:numPr>
        <w:rPr>
          <w:ins w:id="84" w:author="Zuofu Cheng" w:date="2018-08-20T23:50:00Z"/>
        </w:rPr>
        <w:pPrChange w:id="85" w:author="Zuofu Cheng" w:date="2018-08-20T23:52:00Z">
          <w:pPr/>
        </w:pPrChange>
      </w:pPr>
      <w:ins w:id="86" w:author="Zuofu Cheng" w:date="2018-08-20T23:50:00Z">
        <w:r>
          <w:lastRenderedPageBreak/>
          <w:t>What are the implications of the different counters and shift register chips, what was your reasoning in choosing the parts you did?</w:t>
        </w:r>
      </w:ins>
    </w:p>
    <w:p w14:paraId="778BCF7B" w14:textId="77777777" w:rsidR="0069092A" w:rsidDel="00C221DB" w:rsidRDefault="0069092A">
      <w:pPr>
        <w:tabs>
          <w:tab w:val="left" w:pos="5760"/>
          <w:tab w:val="left" w:pos="7200"/>
        </w:tabs>
        <w:spacing w:before="240" w:line="360" w:lineRule="atLeast"/>
        <w:jc w:val="both"/>
        <w:rPr>
          <w:del w:id="87" w:author="Zuofu Cheng" w:date="2018-08-20T23:53:00Z"/>
        </w:rPr>
        <w:pPrChange w:id="88" w:author="Zuofu Cheng" w:date="2018-08-20T23:44:00Z">
          <w:pPr>
            <w:tabs>
              <w:tab w:val="left" w:pos="5760"/>
              <w:tab w:val="left" w:pos="7200"/>
            </w:tabs>
            <w:spacing w:before="240" w:line="360" w:lineRule="atLeast"/>
            <w:ind w:left="720"/>
            <w:jc w:val="both"/>
          </w:pPr>
        </w:pPrChange>
      </w:pPr>
    </w:p>
    <w:p w14:paraId="49A399CB" w14:textId="77777777" w:rsidR="009704A1" w:rsidRDefault="009704A1">
      <w:pPr>
        <w:spacing w:before="240" w:line="360" w:lineRule="atLeast"/>
        <w:pPrChange w:id="89" w:author="Zuofu Cheng" w:date="2018-08-20T23:53:00Z">
          <w:pPr>
            <w:spacing w:before="240" w:line="360" w:lineRule="atLeast"/>
            <w:ind w:left="720" w:hanging="720"/>
          </w:pPr>
        </w:pPrChange>
      </w:pPr>
    </w:p>
    <w:p w14:paraId="23A4CC4B" w14:textId="77777777" w:rsidR="00D4499B" w:rsidRDefault="003F2B56" w:rsidP="00D4499B">
      <w:pPr>
        <w:spacing w:before="240" w:line="360" w:lineRule="atLeast"/>
        <w:ind w:left="720" w:hanging="720"/>
        <w:rPr>
          <w:ins w:id="90" w:author="Zuofu Cheng" w:date="2019-08-12T11:57:00Z"/>
          <w:u w:val="single"/>
        </w:rPr>
      </w:pPr>
      <w:r>
        <w:t>VI.</w:t>
      </w:r>
      <w:r>
        <w:tab/>
      </w:r>
      <w:r w:rsidRPr="000940D8">
        <w:rPr>
          <w:u w:val="single"/>
        </w:rPr>
        <w:t>REPORT</w:t>
      </w:r>
    </w:p>
    <w:p w14:paraId="244FE12E" w14:textId="115C7943" w:rsidR="003F2B56" w:rsidRPr="00D4499B" w:rsidRDefault="005E05FC">
      <w:pPr>
        <w:spacing w:before="240" w:line="360" w:lineRule="atLeast"/>
        <w:ind w:left="720"/>
        <w:rPr>
          <w:ins w:id="91" w:author="Zuofu Cheng" w:date="2019-08-12T11:56:00Z"/>
          <w:u w:val="single"/>
          <w:rPrChange w:id="92" w:author="Zuofu Cheng" w:date="2019-08-12T11:57:00Z">
            <w:rPr>
              <w:ins w:id="93" w:author="Zuofu Cheng" w:date="2019-08-12T11:56:00Z"/>
            </w:rPr>
          </w:rPrChange>
        </w:rPr>
        <w:pPrChange w:id="94" w:author="Zuofu Cheng" w:date="2019-08-12T11:58:00Z">
          <w:pPr>
            <w:spacing w:before="240" w:line="360" w:lineRule="atLeast"/>
            <w:ind w:left="720" w:hanging="720"/>
          </w:pPr>
        </w:pPrChange>
      </w:pPr>
      <w:ins w:id="95" w:author="Zuofu Cheng" w:date="2019-08-12T11:56:00Z">
        <w:r>
          <w:t>Write a report, you may follow the provided outline below, or make sure your own report outline includes at least the items enumerated below.</w:t>
        </w:r>
      </w:ins>
      <w:ins w:id="96" w:author="Zuofu Cheng" w:date="2019-08-12T11:57:00Z">
        <w:r>
          <w:t xml:space="preserve"> Note that this is a group report, so only one partner will need to hand-in the report (decide who uploads the report and make sure they do it before the due date!)</w:t>
        </w:r>
      </w:ins>
    </w:p>
    <w:p w14:paraId="1BD71AAA" w14:textId="77777777" w:rsidR="005E05FC" w:rsidRDefault="005E05FC">
      <w:pPr>
        <w:spacing w:before="240" w:line="360" w:lineRule="atLeast"/>
        <w:ind w:left="720" w:hanging="360"/>
        <w:pPrChange w:id="97" w:author="Zuofu Cheng" w:date="2019-08-12T11:56:00Z">
          <w:pPr>
            <w:spacing w:before="240" w:line="360" w:lineRule="atLeast"/>
            <w:ind w:left="720" w:hanging="720"/>
          </w:pPr>
        </w:pPrChange>
      </w:pPr>
    </w:p>
    <w:p w14:paraId="7C640A60" w14:textId="69F3EBEA" w:rsidR="004A403F" w:rsidRDefault="004A403F" w:rsidP="007D2819">
      <w:pPr>
        <w:numPr>
          <w:ilvl w:val="0"/>
          <w:numId w:val="14"/>
        </w:numPr>
        <w:spacing w:before="240" w:line="360" w:lineRule="atLeast"/>
        <w:contextualSpacing/>
      </w:pPr>
      <w:r>
        <w:t>Introduction</w:t>
      </w:r>
      <w:r>
        <w:tab/>
      </w:r>
      <w:r>
        <w:tab/>
      </w:r>
      <w:r>
        <w:tab/>
      </w:r>
      <w:r>
        <w:tab/>
      </w:r>
      <w:r>
        <w:tab/>
      </w:r>
    </w:p>
    <w:p w14:paraId="2363B51E" w14:textId="53313A63" w:rsidR="004A403F" w:rsidRDefault="004A403F" w:rsidP="007D2819">
      <w:pPr>
        <w:numPr>
          <w:ilvl w:val="1"/>
          <w:numId w:val="14"/>
        </w:numPr>
        <w:spacing w:before="240" w:line="360" w:lineRule="atLeast"/>
        <w:contextualSpacing/>
      </w:pPr>
      <w:r>
        <w:t xml:space="preserve">Summarize what </w:t>
      </w:r>
      <w:r w:rsidR="007752AF">
        <w:t>high-level</w:t>
      </w:r>
      <w:r>
        <w:t xml:space="preserve"> function your circuit performs. How many words does your memory contain and what is the </w:t>
      </w:r>
      <w:r w:rsidR="006C72D4">
        <w:t>bit width</w:t>
      </w:r>
      <w:r>
        <w:t xml:space="preserve"> of each word? The introduction should be approximately 3 ­ 5 sentences.</w:t>
      </w:r>
    </w:p>
    <w:p w14:paraId="43280967" w14:textId="50FB14C0" w:rsidR="004A403F" w:rsidRDefault="004A403F" w:rsidP="007D2819">
      <w:pPr>
        <w:numPr>
          <w:ilvl w:val="0"/>
          <w:numId w:val="14"/>
        </w:numPr>
        <w:spacing w:before="240" w:line="360" w:lineRule="atLeast"/>
        <w:contextualSpacing/>
      </w:pPr>
      <w:r>
        <w:t>Operation of the memory circuit</w:t>
      </w:r>
      <w:r>
        <w:tab/>
      </w:r>
    </w:p>
    <w:p w14:paraId="3F97D66E" w14:textId="1F12ED76" w:rsidR="004A403F" w:rsidRDefault="004A403F" w:rsidP="007D2819">
      <w:pPr>
        <w:numPr>
          <w:ilvl w:val="1"/>
          <w:numId w:val="14"/>
        </w:numPr>
        <w:spacing w:before="240" w:line="360" w:lineRule="atLeast"/>
        <w:contextualSpacing/>
      </w:pPr>
      <w:r>
        <w:t>Describe how the addressing is implemented. When does the circuit commit a read or write from/to the input switches and output register respectively</w:t>
      </w:r>
      <w:r w:rsidR="00223D97">
        <w:t>?</w:t>
      </w:r>
    </w:p>
    <w:p w14:paraId="7E78CA3B" w14:textId="77777777" w:rsidR="004A403F" w:rsidRDefault="004A403F" w:rsidP="007D2819">
      <w:pPr>
        <w:numPr>
          <w:ilvl w:val="1"/>
          <w:numId w:val="14"/>
        </w:numPr>
        <w:spacing w:before="240" w:line="360" w:lineRule="atLeast"/>
        <w:contextualSpacing/>
      </w:pPr>
      <w:r>
        <w:t>Describe how a write operation is performed on the memory. Describe what switches you flip and in what order. Describe intuitively how the data flows through the circuit at each clock cycle.</w:t>
      </w:r>
    </w:p>
    <w:p w14:paraId="5EF9FF57" w14:textId="77777777" w:rsidR="004A403F" w:rsidRDefault="004A403F" w:rsidP="007D2819">
      <w:pPr>
        <w:numPr>
          <w:ilvl w:val="1"/>
          <w:numId w:val="14"/>
        </w:numPr>
        <w:spacing w:before="240" w:line="360" w:lineRule="atLeast"/>
        <w:contextualSpacing/>
      </w:pPr>
      <w:r>
        <w:t>Describe how a read operation is performed on the memory. Describe what switches you flip and in what order. Describe intuitively how the data flows through the circuit at each clock cycle.</w:t>
      </w:r>
    </w:p>
    <w:p w14:paraId="335B6BB4" w14:textId="77777777" w:rsidR="004A403F" w:rsidRDefault="004A403F" w:rsidP="007D2819">
      <w:pPr>
        <w:numPr>
          <w:ilvl w:val="0"/>
          <w:numId w:val="14"/>
        </w:numPr>
        <w:spacing w:before="240" w:line="360" w:lineRule="atLeast"/>
        <w:contextualSpacing/>
      </w:pPr>
      <w:r>
        <w:t>Written description and block diagram of memory circuit implementation</w:t>
      </w:r>
    </w:p>
    <w:p w14:paraId="056C2CB7" w14:textId="3307371A" w:rsidR="004A403F" w:rsidRDefault="006D6A18" w:rsidP="007D2819">
      <w:pPr>
        <w:numPr>
          <w:ilvl w:val="1"/>
          <w:numId w:val="14"/>
        </w:numPr>
        <w:spacing w:before="240" w:line="360" w:lineRule="atLeast"/>
        <w:contextualSpacing/>
      </w:pPr>
      <w:r>
        <w:t>High-level</w:t>
      </w:r>
      <w:r w:rsidR="004A403F">
        <w:t xml:space="preserve"> description</w:t>
      </w:r>
    </w:p>
    <w:p w14:paraId="6144C69A" w14:textId="77777777" w:rsidR="004A403F" w:rsidRDefault="004A403F" w:rsidP="007D2819">
      <w:pPr>
        <w:numPr>
          <w:ilvl w:val="2"/>
          <w:numId w:val="14"/>
        </w:numPr>
        <w:spacing w:before="240" w:line="360" w:lineRule="atLeast"/>
        <w:contextualSpacing/>
      </w:pPr>
      <w:r>
        <w:t>Describe in words what components are necessary to perform the operations described in the written description of the memory circuit operation.</w:t>
      </w:r>
    </w:p>
    <w:p w14:paraId="028A427A" w14:textId="00EA8F82" w:rsidR="004A403F" w:rsidRDefault="004A403F" w:rsidP="007D2819">
      <w:pPr>
        <w:numPr>
          <w:ilvl w:val="1"/>
          <w:numId w:val="14"/>
        </w:numPr>
        <w:spacing w:before="240" w:line="360" w:lineRule="atLeast"/>
        <w:contextualSpacing/>
      </w:pPr>
      <w:r>
        <w:t xml:space="preserve">Include a </w:t>
      </w:r>
      <w:r w:rsidR="0072633E">
        <w:t>high-level</w:t>
      </w:r>
      <w:r>
        <w:t xml:space="preserve"> block diagram like figure 3 in the lab manual. This diagram should contain </w:t>
      </w:r>
      <w:r w:rsidR="006662BA">
        <w:t>c</w:t>
      </w:r>
      <w:r>
        <w:t xml:space="preserve">omponents on the granularity of registers, </w:t>
      </w:r>
      <w:proofErr w:type="spellStart"/>
      <w:r>
        <w:t>muxes</w:t>
      </w:r>
      <w:proofErr w:type="spellEnd"/>
      <w:r>
        <w:t>, and blocks and include few/no individual gates.</w:t>
      </w:r>
    </w:p>
    <w:p w14:paraId="5BD43D5B" w14:textId="77777777" w:rsidR="004A403F" w:rsidRDefault="004A403F" w:rsidP="007D2819">
      <w:pPr>
        <w:numPr>
          <w:ilvl w:val="0"/>
          <w:numId w:val="14"/>
        </w:numPr>
        <w:spacing w:before="240" w:line="360" w:lineRule="atLeast"/>
        <w:contextualSpacing/>
      </w:pPr>
      <w:r>
        <w:t>Control Unit</w:t>
      </w:r>
    </w:p>
    <w:p w14:paraId="2FDFFE58" w14:textId="77777777" w:rsidR="004A403F" w:rsidRDefault="004A403F" w:rsidP="007D2819">
      <w:pPr>
        <w:numPr>
          <w:ilvl w:val="1"/>
          <w:numId w:val="14"/>
        </w:numPr>
        <w:spacing w:before="240" w:line="360" w:lineRule="atLeast"/>
        <w:contextualSpacing/>
      </w:pPr>
      <w:r>
        <w:t>Provide an intuitive written description of your control unit.</w:t>
      </w:r>
    </w:p>
    <w:p w14:paraId="489AC707" w14:textId="043F839E" w:rsidR="004A403F" w:rsidRDefault="004A403F" w:rsidP="007D2819">
      <w:pPr>
        <w:numPr>
          <w:ilvl w:val="1"/>
          <w:numId w:val="14"/>
        </w:numPr>
        <w:spacing w:before="240" w:line="360" w:lineRule="atLeast"/>
        <w:contextualSpacing/>
      </w:pPr>
      <w:r>
        <w:t>Include a block diagram of your control unit. It is acceptable to turn in either:</w:t>
      </w:r>
    </w:p>
    <w:p w14:paraId="3C95671B" w14:textId="4DB96EED" w:rsidR="004A403F" w:rsidRDefault="004A403F" w:rsidP="007D2819">
      <w:pPr>
        <w:numPr>
          <w:ilvl w:val="2"/>
          <w:numId w:val="14"/>
        </w:numPr>
        <w:spacing w:before="240" w:line="360" w:lineRule="atLeast"/>
        <w:contextualSpacing/>
      </w:pPr>
      <w:r>
        <w:lastRenderedPageBreak/>
        <w:t xml:space="preserve">A single </w:t>
      </w:r>
      <w:r w:rsidR="002C41BE">
        <w:t>high-level</w:t>
      </w:r>
      <w:r>
        <w:t xml:space="preserve"> block diagram, which contains the sub­components inside the control unit.</w:t>
      </w:r>
    </w:p>
    <w:p w14:paraId="276C5B54" w14:textId="0AF31E86" w:rsidR="004A403F" w:rsidRDefault="004A403F" w:rsidP="007D2819">
      <w:pPr>
        <w:numPr>
          <w:ilvl w:val="2"/>
          <w:numId w:val="14"/>
        </w:numPr>
        <w:spacing w:before="240" w:line="360" w:lineRule="atLeast"/>
        <w:contextualSpacing/>
      </w:pPr>
      <w:r>
        <w:t xml:space="preserve">Two block diagrams, one </w:t>
      </w:r>
      <w:r w:rsidR="002C41BE">
        <w:t>like</w:t>
      </w:r>
      <w:r>
        <w:t xml:space="preserve"> figure 3 in the lab manual and one containing only the inside of the control unit.</w:t>
      </w:r>
    </w:p>
    <w:p w14:paraId="0CBA171B" w14:textId="77777777" w:rsidR="004A403F" w:rsidRDefault="004A403F" w:rsidP="007D2819">
      <w:pPr>
        <w:numPr>
          <w:ilvl w:val="0"/>
          <w:numId w:val="14"/>
        </w:numPr>
        <w:spacing w:before="240" w:line="360" w:lineRule="atLeast"/>
        <w:contextualSpacing/>
      </w:pPr>
      <w:r>
        <w:t>Design steps taken and detailed circuit schematic</w:t>
      </w:r>
    </w:p>
    <w:p w14:paraId="62B5BB57" w14:textId="77777777" w:rsidR="004A403F" w:rsidRDefault="004A403F" w:rsidP="007D2819">
      <w:pPr>
        <w:numPr>
          <w:ilvl w:val="1"/>
          <w:numId w:val="14"/>
        </w:numPr>
        <w:spacing w:before="240" w:line="360" w:lineRule="atLeast"/>
        <w:contextualSpacing/>
      </w:pPr>
      <w:r>
        <w:t xml:space="preserve">If you used </w:t>
      </w:r>
      <w:proofErr w:type="spellStart"/>
      <w:r>
        <w:t>k­maps</w:t>
      </w:r>
      <w:proofErr w:type="spellEnd"/>
      <w:r>
        <w:t xml:space="preserve"> or truth tables during design, include them here. (If you didn’t need them, you don’t need to include them).</w:t>
      </w:r>
    </w:p>
    <w:p w14:paraId="7CF325B4" w14:textId="77777777" w:rsidR="004A403F" w:rsidRDefault="004A403F" w:rsidP="007D2819">
      <w:pPr>
        <w:numPr>
          <w:ilvl w:val="1"/>
          <w:numId w:val="14"/>
        </w:numPr>
        <w:spacing w:before="240" w:line="360" w:lineRule="atLeast"/>
        <w:contextualSpacing/>
      </w:pPr>
      <w:r>
        <w:t>You do not need a state diagram for this lab.</w:t>
      </w:r>
    </w:p>
    <w:p w14:paraId="1D31B97D" w14:textId="77777777" w:rsidR="004A403F" w:rsidRDefault="004A403F" w:rsidP="007D2819">
      <w:pPr>
        <w:numPr>
          <w:ilvl w:val="1"/>
          <w:numId w:val="14"/>
        </w:numPr>
        <w:spacing w:before="240" w:line="360" w:lineRule="atLeast"/>
        <w:contextualSpacing/>
      </w:pPr>
      <w:r>
        <w:t>Written description of the design considerations taken (did you consider multiple implementations of the same circuit and the tradeoffs of each?)</w:t>
      </w:r>
    </w:p>
    <w:p w14:paraId="4B8C8A9B" w14:textId="77777777" w:rsidR="004A403F" w:rsidRDefault="004A403F" w:rsidP="007D2819">
      <w:pPr>
        <w:numPr>
          <w:ilvl w:val="1"/>
          <w:numId w:val="14"/>
        </w:numPr>
        <w:spacing w:before="240" w:line="360" w:lineRule="atLeast"/>
        <w:contextualSpacing/>
      </w:pPr>
      <w:r>
        <w:t>Detailed Circuit Schematic</w:t>
      </w:r>
    </w:p>
    <w:p w14:paraId="70012A2D" w14:textId="13CFD377" w:rsidR="004A403F" w:rsidRDefault="004A403F">
      <w:pPr>
        <w:numPr>
          <w:ilvl w:val="2"/>
          <w:numId w:val="14"/>
        </w:numPr>
        <w:spacing w:before="240" w:line="360" w:lineRule="atLeast"/>
        <w:contextualSpacing/>
        <w:pPrChange w:id="98" w:author="Zuofu Cheng" w:date="2019-09-12T19:03:00Z">
          <w:pPr>
            <w:numPr>
              <w:numId w:val="14"/>
            </w:numPr>
            <w:spacing w:before="240" w:line="360" w:lineRule="atLeast"/>
            <w:ind w:left="360" w:hanging="360"/>
            <w:contextualSpacing/>
          </w:pPr>
        </w:pPrChange>
      </w:pPr>
      <w:r>
        <w:t xml:space="preserve">This diagram should show all components used and their interconnections down to the logic gate level. Large schematics can be broken down into a hierarchy (for example, in the main diagram, the control logic can be shown as a box with inputs and outputs and a separate detailed diagram of the control logic can be placed below the main diagram). You may omit gate level representations of complex chips which you used (counters, </w:t>
      </w:r>
      <w:r w:rsidR="00327096">
        <w:t>etc.</w:t>
      </w:r>
      <w:r>
        <w:t>) and instead replace them with a block and all connections.</w:t>
      </w:r>
    </w:p>
    <w:p w14:paraId="7DF3067E" w14:textId="6D363153" w:rsidR="004A403F" w:rsidDel="004B536D" w:rsidRDefault="004A403F" w:rsidP="007D2819">
      <w:pPr>
        <w:numPr>
          <w:ilvl w:val="0"/>
          <w:numId w:val="14"/>
        </w:numPr>
        <w:spacing w:before="240" w:line="360" w:lineRule="atLeast"/>
        <w:contextualSpacing/>
        <w:rPr>
          <w:del w:id="99" w:author="lichushan chushan" w:date="2020-02-23T14:37:00Z"/>
        </w:rPr>
      </w:pPr>
      <w:bookmarkStart w:id="100" w:name="_GoBack"/>
      <w:bookmarkEnd w:id="100"/>
      <w:del w:id="101" w:author="lichushan chushan" w:date="2020-02-23T14:37:00Z">
        <w:r w:rsidDel="004B536D">
          <w:delText>Component Layout Sheet</w:delText>
        </w:r>
      </w:del>
    </w:p>
    <w:p w14:paraId="79904565" w14:textId="26305D30" w:rsidR="004A403F" w:rsidDel="004B536D" w:rsidRDefault="004A403F" w:rsidP="007D2819">
      <w:pPr>
        <w:numPr>
          <w:ilvl w:val="1"/>
          <w:numId w:val="14"/>
        </w:numPr>
        <w:spacing w:before="240" w:line="360" w:lineRule="atLeast"/>
        <w:contextualSpacing/>
        <w:rPr>
          <w:del w:id="102" w:author="lichushan chushan" w:date="2020-02-23T14:37:00Z"/>
        </w:rPr>
      </w:pPr>
      <w:del w:id="103" w:author="lichushan chushan" w:date="2020-02-23T14:37:00Z">
        <w:r w:rsidDel="004B536D">
          <w:delText>Follow the guidelines in the general guide. Blank layout sheets as well as a sample completed layout sheet may be found in the general guide or course website. You may also use a computer tool for this portion.</w:delText>
        </w:r>
      </w:del>
    </w:p>
    <w:p w14:paraId="5ACB7220" w14:textId="53D564DF" w:rsidR="004A403F" w:rsidRDefault="00610BE7" w:rsidP="004A403F">
      <w:pPr>
        <w:numPr>
          <w:ilvl w:val="0"/>
          <w:numId w:val="14"/>
        </w:numPr>
        <w:spacing w:before="240" w:line="360" w:lineRule="atLeast"/>
        <w:contextualSpacing/>
      </w:pPr>
      <w:r>
        <w:t xml:space="preserve">Description </w:t>
      </w:r>
      <w:r w:rsidR="004A403F">
        <w:t xml:space="preserve">of all bugs </w:t>
      </w:r>
      <w:r w:rsidR="005222BE">
        <w:t>encountered,</w:t>
      </w:r>
      <w:r>
        <w:t xml:space="preserve"> </w:t>
      </w:r>
      <w:r w:rsidR="004A403F">
        <w:t>and corrective measures taken</w:t>
      </w:r>
    </w:p>
    <w:p w14:paraId="1A2E36EE" w14:textId="77777777" w:rsidR="004A403F" w:rsidRDefault="004A403F" w:rsidP="007D2819">
      <w:pPr>
        <w:numPr>
          <w:ilvl w:val="0"/>
          <w:numId w:val="14"/>
        </w:numPr>
        <w:spacing w:before="240" w:line="360" w:lineRule="atLeast"/>
        <w:contextualSpacing/>
      </w:pPr>
      <w:r>
        <w:t>Conclusion</w:t>
      </w:r>
    </w:p>
    <w:p w14:paraId="22B0B597" w14:textId="7A33BB2D" w:rsidR="004A403F" w:rsidRDefault="004A403F" w:rsidP="00610BE7">
      <w:pPr>
        <w:numPr>
          <w:ilvl w:val="1"/>
          <w:numId w:val="14"/>
        </w:numPr>
        <w:spacing w:before="240" w:line="360" w:lineRule="atLeast"/>
        <w:contextualSpacing/>
      </w:pPr>
      <w:r>
        <w:t>Summarize the lab in a few sentences</w:t>
      </w:r>
    </w:p>
    <w:p w14:paraId="2DA09EB7" w14:textId="63CB65FD" w:rsidR="006C72D4" w:rsidRDefault="006C72D4" w:rsidP="007D2819">
      <w:pPr>
        <w:numPr>
          <w:ilvl w:val="1"/>
          <w:numId w:val="14"/>
        </w:numPr>
        <w:spacing w:before="240" w:line="360" w:lineRule="atLeast"/>
        <w:contextualSpacing/>
      </w:pPr>
      <w:r>
        <w:t xml:space="preserve">Answers to all the post-lab questions, these may either be in a separate section or dispersed into the appropriate portions of the lab report. </w:t>
      </w:r>
    </w:p>
    <w:p w14:paraId="277E72C9" w14:textId="4E3CAB4F" w:rsidR="003F2B56" w:rsidDel="004A403F" w:rsidRDefault="003F2B56" w:rsidP="003F2B56">
      <w:pPr>
        <w:spacing w:before="240" w:after="240" w:line="360" w:lineRule="atLeast"/>
        <w:ind w:left="720" w:hanging="720"/>
        <w:rPr>
          <w:del w:id="104" w:author="Cheng, Zuofu" w:date="2019-08-07T14:55:00Z"/>
        </w:rPr>
      </w:pPr>
      <w:del w:id="105" w:author="Cheng, Zuofu" w:date="2019-08-07T14:55:00Z">
        <w:r w:rsidDel="004A403F">
          <w:tab/>
          <w:delText>In your lab report, should hand in the following:</w:delText>
        </w:r>
      </w:del>
    </w:p>
    <w:p w14:paraId="39065107" w14:textId="695CFB57" w:rsidR="00100DAE" w:rsidDel="004A403F" w:rsidRDefault="00100DAE" w:rsidP="00100DAE">
      <w:pPr>
        <w:numPr>
          <w:ilvl w:val="0"/>
          <w:numId w:val="1"/>
        </w:numPr>
        <w:spacing w:line="360" w:lineRule="atLeast"/>
        <w:rPr>
          <w:del w:id="106" w:author="Cheng, Zuofu" w:date="2019-08-07T14:55:00Z"/>
        </w:rPr>
      </w:pPr>
      <w:del w:id="107" w:author="Cheng, Zuofu" w:date="2019-08-07T14:55:00Z">
        <w:r w:rsidDel="004A403F">
          <w:delText>An introduction;</w:delText>
        </w:r>
      </w:del>
    </w:p>
    <w:p w14:paraId="425F4260" w14:textId="38283003" w:rsidR="003F2B56" w:rsidDel="004A403F" w:rsidRDefault="003F2B56" w:rsidP="003F2B56">
      <w:pPr>
        <w:numPr>
          <w:ilvl w:val="0"/>
          <w:numId w:val="1"/>
        </w:numPr>
        <w:spacing w:line="360" w:lineRule="atLeast"/>
        <w:rPr>
          <w:del w:id="108" w:author="Cheng, Zuofu" w:date="2019-08-07T14:55:00Z"/>
        </w:rPr>
      </w:pPr>
      <w:del w:id="109" w:author="Cheng, Zuofu" w:date="2019-08-07T14:55:00Z">
        <w:r w:rsidDel="004A403F">
          <w:delText>Written description of the operation of circuits from the pre</w:delText>
        </w:r>
        <w:r w:rsidR="003E1A71" w:rsidDel="004A403F">
          <w:delText>-</w:delText>
        </w:r>
        <w:r w:rsidDel="004A403F">
          <w:delText>lab;</w:delText>
        </w:r>
      </w:del>
    </w:p>
    <w:p w14:paraId="5B8225A1" w14:textId="49E20B54" w:rsidR="00D7026D" w:rsidDel="004A403F" w:rsidRDefault="002D5B79" w:rsidP="003F2B56">
      <w:pPr>
        <w:numPr>
          <w:ilvl w:val="0"/>
          <w:numId w:val="1"/>
        </w:numPr>
        <w:spacing w:line="360" w:lineRule="atLeast"/>
        <w:rPr>
          <w:del w:id="110" w:author="Cheng, Zuofu" w:date="2019-08-07T14:55:00Z"/>
        </w:rPr>
      </w:pPr>
      <w:del w:id="111" w:author="Cheng, Zuofu" w:date="2019-08-07T14:55:00Z">
        <w:r w:rsidDel="004A403F">
          <w:delText>Block diagrams for</w:delText>
        </w:r>
        <w:r w:rsidR="00D7026D" w:rsidDel="004A403F">
          <w:delText xml:space="preserve"> part A</w:delText>
        </w:r>
        <w:r w:rsidR="00100DAE" w:rsidDel="004A403F">
          <w:delText>;</w:delText>
        </w:r>
      </w:del>
    </w:p>
    <w:p w14:paraId="2AEA79A4" w14:textId="451CE383" w:rsidR="00100DAE" w:rsidDel="004A403F" w:rsidRDefault="00100DAE" w:rsidP="00100DAE">
      <w:pPr>
        <w:numPr>
          <w:ilvl w:val="0"/>
          <w:numId w:val="1"/>
        </w:numPr>
        <w:spacing w:line="360" w:lineRule="atLeast"/>
        <w:rPr>
          <w:del w:id="112" w:author="Cheng, Zuofu" w:date="2019-08-07T14:55:00Z"/>
        </w:rPr>
      </w:pPr>
      <w:del w:id="113" w:author="Cheng, Zuofu" w:date="2019-08-07T14:55:00Z">
        <w:r w:rsidDel="004A403F">
          <w:delText>Design steps taken for all circuits.</w:delText>
        </w:r>
        <w:r w:rsidR="00465DD9" w:rsidDel="004A403F">
          <w:delText xml:space="preserve"> </w:delText>
        </w:r>
        <w:r w:rsidDel="004A403F">
          <w:delText xml:space="preserve">This includes but not limited to </w:delText>
        </w:r>
        <w:r w:rsidR="001639E4" w:rsidDel="004A403F">
          <w:delText xml:space="preserve">design considerations on </w:delText>
        </w:r>
        <w:r w:rsidR="005774CF" w:rsidDel="004A403F">
          <w:delText xml:space="preserve">the </w:delText>
        </w:r>
        <w:r w:rsidR="001639E4" w:rsidDel="004A403F">
          <w:delText xml:space="preserve">SBR MUX, </w:delText>
        </w:r>
        <w:r w:rsidR="005774CF" w:rsidDel="004A403F">
          <w:delText xml:space="preserve">the </w:delText>
        </w:r>
        <w:r w:rsidR="001639E4" w:rsidDel="004A403F">
          <w:delText xml:space="preserve">Shift Register MUX, and </w:delText>
        </w:r>
        <w:r w:rsidR="005774CF" w:rsidDel="004A403F">
          <w:delText xml:space="preserve">the </w:delText>
        </w:r>
        <w:r w:rsidR="001639E4" w:rsidDel="004A403F">
          <w:delText>control logic.</w:delText>
        </w:r>
        <w:r w:rsidR="00465DD9" w:rsidDel="004A403F">
          <w:delText xml:space="preserve"> </w:delText>
        </w:r>
        <w:r w:rsidR="001639E4" w:rsidDel="004A403F">
          <w:delText>T</w:delText>
        </w:r>
        <w:r w:rsidDel="004A403F">
          <w:delText>ruth tables</w:delText>
        </w:r>
        <w:r w:rsidR="005774CF" w:rsidDel="004A403F">
          <w:delText>/</w:delText>
        </w:r>
        <w:r w:rsidDel="004A403F">
          <w:delText xml:space="preserve">K-maps </w:delText>
        </w:r>
        <w:r w:rsidR="001639E4" w:rsidDel="004A403F">
          <w:delText>leading to</w:delText>
        </w:r>
        <w:r w:rsidDel="004A403F">
          <w:delText xml:space="preserve"> </w:delText>
        </w:r>
        <w:r w:rsidR="00EB1338" w:rsidDel="004A403F">
          <w:delText xml:space="preserve">the </w:delText>
        </w:r>
        <w:r w:rsidDel="004A403F">
          <w:delText>final circuit design</w:delText>
        </w:r>
        <w:r w:rsidR="001639E4" w:rsidDel="004A403F">
          <w:delText xml:space="preserve"> should be included </w:delText>
        </w:r>
        <w:r w:rsidR="005774CF" w:rsidDel="004A403F">
          <w:delText>(if any)</w:delText>
        </w:r>
        <w:r w:rsidDel="004A403F">
          <w:delText>;</w:delText>
        </w:r>
      </w:del>
    </w:p>
    <w:p w14:paraId="00494E7E" w14:textId="7D1578D9" w:rsidR="003F2B56" w:rsidDel="004A403F" w:rsidRDefault="003F2B56" w:rsidP="003F2B56">
      <w:pPr>
        <w:numPr>
          <w:ilvl w:val="0"/>
          <w:numId w:val="1"/>
        </w:numPr>
        <w:spacing w:line="360" w:lineRule="atLeast"/>
        <w:rPr>
          <w:del w:id="114" w:author="Cheng, Zuofu" w:date="2019-08-07T14:55:00Z"/>
        </w:rPr>
      </w:pPr>
      <w:del w:id="115" w:author="Cheng, Zuofu" w:date="2019-08-07T14:55:00Z">
        <w:r w:rsidDel="004A403F">
          <w:delText>One (1) component layout sheet, with the package layout of all circuits</w:delText>
        </w:r>
        <w:r w:rsidR="006A4D92" w:rsidDel="004A403F">
          <w:delText xml:space="preserve"> (</w:delText>
        </w:r>
        <w:r w:rsidR="006A4D92" w:rsidRPr="0067255F" w:rsidDel="004A403F">
          <w:rPr>
            <w:u w:val="single"/>
          </w:rPr>
          <w:delText>DO NOT</w:delText>
        </w:r>
        <w:r w:rsidR="006A4D92" w:rsidDel="004A403F">
          <w:delText xml:space="preserve"> draw the interconnections! Refer to GG.20 for the proper documentation);</w:delText>
        </w:r>
      </w:del>
    </w:p>
    <w:p w14:paraId="1754D6F2" w14:textId="52EB5E0C" w:rsidR="003F2B56" w:rsidDel="004A403F" w:rsidRDefault="003F2B56" w:rsidP="003F2B56">
      <w:pPr>
        <w:numPr>
          <w:ilvl w:val="0"/>
          <w:numId w:val="1"/>
        </w:numPr>
        <w:spacing w:line="360" w:lineRule="atLeast"/>
        <w:rPr>
          <w:del w:id="116" w:author="Cheng, Zuofu" w:date="2019-08-07T14:55:00Z"/>
        </w:rPr>
      </w:pPr>
      <w:del w:id="117" w:author="Cheng, Zuofu" w:date="2019-08-07T14:55:00Z">
        <w:r w:rsidDel="004A403F">
          <w:delText>Circuit diagrams for all circuits;</w:delText>
        </w:r>
      </w:del>
    </w:p>
    <w:p w14:paraId="2CC6CAF9" w14:textId="70690147" w:rsidR="000F2BDC" w:rsidDel="004A403F" w:rsidRDefault="003F2B56" w:rsidP="008A66F2">
      <w:pPr>
        <w:numPr>
          <w:ilvl w:val="0"/>
          <w:numId w:val="1"/>
        </w:numPr>
        <w:spacing w:line="360" w:lineRule="atLeast"/>
        <w:rPr>
          <w:del w:id="118" w:author="Cheng, Zuofu" w:date="2019-08-07T14:55:00Z"/>
        </w:rPr>
      </w:pPr>
      <w:del w:id="119" w:author="Cheng, Zuofu" w:date="2019-08-07T14:55:00Z">
        <w:r w:rsidDel="004A403F">
          <w:delText xml:space="preserve">Requested documentation from the </w:delText>
        </w:r>
        <w:r w:rsidR="005774CF" w:rsidDel="004A403F">
          <w:delText>l</w:delText>
        </w:r>
        <w:r w:rsidDel="004A403F">
          <w:delText>ab;</w:delText>
        </w:r>
      </w:del>
    </w:p>
    <w:p w14:paraId="6165781F" w14:textId="6C54F227" w:rsidR="008E4580" w:rsidDel="004A403F" w:rsidRDefault="00100DAE" w:rsidP="003B2073">
      <w:pPr>
        <w:numPr>
          <w:ilvl w:val="0"/>
          <w:numId w:val="1"/>
        </w:numPr>
        <w:spacing w:line="360" w:lineRule="atLeast"/>
        <w:rPr>
          <w:ins w:id="120" w:author="Zuofu Cheng" w:date="2018-08-17T01:10:00Z"/>
          <w:del w:id="121" w:author="Cheng, Zuofu" w:date="2019-08-07T14:55:00Z"/>
        </w:rPr>
      </w:pPr>
      <w:del w:id="122" w:author="Cheng, Zuofu" w:date="2019-08-07T14:55:00Z">
        <w:r w:rsidDel="004A403F">
          <w:delText>A conclusion rega</w:delText>
        </w:r>
        <w:r w:rsidR="00025570" w:rsidDel="004A403F">
          <w:delText>rding what worked and what didn’</w:delText>
        </w:r>
        <w:r w:rsidDel="004A403F">
          <w:delText>t, with explanations of any possible causes and the potential remedies.</w:delText>
        </w:r>
      </w:del>
    </w:p>
    <w:p w14:paraId="0CBE1C20" w14:textId="402E4579" w:rsidR="00BE5A68" w:rsidDel="004A403F" w:rsidRDefault="00BE5A68" w:rsidP="003B2073">
      <w:pPr>
        <w:numPr>
          <w:ilvl w:val="0"/>
          <w:numId w:val="1"/>
        </w:numPr>
        <w:spacing w:line="360" w:lineRule="atLeast"/>
        <w:rPr>
          <w:del w:id="123" w:author="Cheng, Zuofu" w:date="2019-08-07T14:55:00Z"/>
        </w:rPr>
      </w:pPr>
      <w:ins w:id="124" w:author="Zuofu Cheng" w:date="2018-08-17T01:10:00Z">
        <w:del w:id="125" w:author="Cheng, Zuofu" w:date="2019-08-07T14:55:00Z">
          <w:r w:rsidDel="004A403F">
            <w:rPr>
              <w:b/>
            </w:rPr>
            <w:delText xml:space="preserve">See also, </w:delText>
          </w:r>
        </w:del>
      </w:ins>
      <w:ins w:id="126" w:author="Zuofu Cheng" w:date="2018-08-17T01:11:00Z">
        <w:del w:id="127" w:author="Cheng, Zuofu" w:date="2019-08-07T14:55:00Z">
          <w:r w:rsidR="002E3FD3" w:rsidDel="004A403F">
            <w:rPr>
              <w:b/>
            </w:rPr>
            <w:delText xml:space="preserve">refer to </w:delText>
          </w:r>
        </w:del>
      </w:ins>
      <w:ins w:id="128" w:author="Zuofu Cheng" w:date="2018-08-17T01:10:00Z">
        <w:del w:id="129" w:author="Cheng, Zuofu" w:date="2019-08-07T14:55:00Z">
          <w:r w:rsidDel="004A403F">
            <w:rPr>
              <w:b/>
            </w:rPr>
            <w:delText xml:space="preserve">the report </w:delText>
          </w:r>
        </w:del>
      </w:ins>
      <w:ins w:id="130" w:author="Zuofu Cheng" w:date="2018-08-17T01:11:00Z">
        <w:del w:id="131" w:author="Cheng, Zuofu" w:date="2019-08-07T14:55:00Z">
          <w:r w:rsidR="00D046BA" w:rsidDel="004A403F">
            <w:rPr>
              <w:b/>
            </w:rPr>
            <w:delText>checkl</w:delText>
          </w:r>
        </w:del>
      </w:ins>
      <w:ins w:id="132" w:author="Zuofu Cheng" w:date="2018-08-17T01:12:00Z">
        <w:del w:id="133" w:author="Cheng, Zuofu" w:date="2019-08-07T14:55:00Z">
          <w:r w:rsidR="00D046BA" w:rsidDel="004A403F">
            <w:rPr>
              <w:b/>
            </w:rPr>
            <w:delText>ist linked on the course website</w:delText>
          </w:r>
          <w:r w:rsidR="000906FC" w:rsidDel="004A403F">
            <w:rPr>
              <w:b/>
            </w:rPr>
            <w:delText>.</w:delText>
          </w:r>
        </w:del>
      </w:ins>
    </w:p>
    <w:p w14:paraId="7449A973" w14:textId="77777777" w:rsidR="00503FFE" w:rsidDel="001613A4" w:rsidRDefault="00503FFE" w:rsidP="00EB1338">
      <w:pPr>
        <w:spacing w:line="360" w:lineRule="atLeast"/>
        <w:ind w:left="720"/>
        <w:rPr>
          <w:del w:id="134" w:author="Cheng, Zuofu" w:date="2019-08-07T15:04:00Z"/>
        </w:rPr>
      </w:pPr>
    </w:p>
    <w:p w14:paraId="48F698F6" w14:textId="77777777" w:rsidR="00491344" w:rsidDel="001613A4" w:rsidRDefault="00491344" w:rsidP="00EB1338">
      <w:pPr>
        <w:spacing w:line="360" w:lineRule="atLeast"/>
        <w:ind w:left="720"/>
        <w:rPr>
          <w:del w:id="135" w:author="Cheng, Zuofu" w:date="2019-08-07T15:04:00Z"/>
        </w:rPr>
      </w:pPr>
    </w:p>
    <w:p w14:paraId="3756FCB2" w14:textId="77777777" w:rsidR="00491344" w:rsidRDefault="00491344">
      <w:pPr>
        <w:spacing w:line="360" w:lineRule="atLeast"/>
        <w:pPrChange w:id="136" w:author="Cheng, Zuofu" w:date="2019-08-07T15:04:00Z">
          <w:pPr>
            <w:spacing w:line="360" w:lineRule="atLeast"/>
            <w:ind w:left="720"/>
          </w:pPr>
        </w:pPrChange>
      </w:pPr>
    </w:p>
    <w:sectPr w:rsidR="00491344">
      <w:headerReference w:type="even" r:id="rId9"/>
      <w:headerReference w:type="default" r:id="rId10"/>
      <w:footerReference w:type="even" r:id="rId11"/>
      <w:footerReference w:type="default" r:id="rId12"/>
      <w:footnotePr>
        <w:numFmt w:val="lowerRoman"/>
      </w:footnotePr>
      <w:endnotePr>
        <w:numFmt w:val="decimal"/>
        <w:numStart w:val="0"/>
      </w:endnotePr>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86B24" w14:textId="77777777" w:rsidR="00F453B4" w:rsidRDefault="00F453B4">
      <w:r>
        <w:separator/>
      </w:r>
    </w:p>
  </w:endnote>
  <w:endnote w:type="continuationSeparator" w:id="0">
    <w:p w14:paraId="4F1D9620" w14:textId="77777777" w:rsidR="00F453B4" w:rsidRDefault="00F4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66215" w14:textId="77777777" w:rsidR="00EC6226" w:rsidRDefault="00EC6226">
    <w:pPr>
      <w:pStyle w:val="a4"/>
      <w:widowControl w:val="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9CC3A" w14:textId="77777777" w:rsidR="00EC6226" w:rsidRDefault="00EC6226">
    <w:pPr>
      <w:pStyle w:val="a4"/>
      <w:widowControl w:val="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C96B8" w14:textId="77777777" w:rsidR="00F453B4" w:rsidRDefault="00F453B4">
      <w:r>
        <w:separator/>
      </w:r>
    </w:p>
  </w:footnote>
  <w:footnote w:type="continuationSeparator" w:id="0">
    <w:p w14:paraId="69BA38DE" w14:textId="77777777" w:rsidR="00F453B4" w:rsidRDefault="00F453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FA189" w14:textId="77777777" w:rsidR="00EC6226" w:rsidRDefault="006A25EF">
    <w:pPr>
      <w:pStyle w:val="a5"/>
      <w:widowControl w:val="0"/>
    </w:pPr>
    <w:r>
      <w:t>2</w:t>
    </w:r>
    <w:r w:rsidR="00EC6226">
      <w:t>.</w:t>
    </w:r>
    <w:r w:rsidR="00EC6226">
      <w:pgNum/>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D129" w14:textId="77777777" w:rsidR="00EC6226" w:rsidRDefault="006A25EF">
    <w:pPr>
      <w:pStyle w:val="a5"/>
      <w:widowControl w:val="0"/>
      <w:jc w:val="right"/>
    </w:pPr>
    <w:r>
      <w:t>2</w:t>
    </w:r>
    <w:r w:rsidR="00EC6226">
      <w:t>.</w:t>
    </w:r>
    <w:r w:rsidR="00EC6226">
      <w:pgNum/>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7F0"/>
    <w:multiLevelType w:val="hybridMultilevel"/>
    <w:tmpl w:val="2068C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2A1251"/>
    <w:multiLevelType w:val="hybridMultilevel"/>
    <w:tmpl w:val="CCF45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4F7276"/>
    <w:multiLevelType w:val="hybridMultilevel"/>
    <w:tmpl w:val="D21A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8F56A7"/>
    <w:multiLevelType w:val="hybridMultilevel"/>
    <w:tmpl w:val="F3664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22577"/>
    <w:multiLevelType w:val="hybridMultilevel"/>
    <w:tmpl w:val="6568E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A25664"/>
    <w:multiLevelType w:val="hybridMultilevel"/>
    <w:tmpl w:val="0AFE2D2C"/>
    <w:lvl w:ilvl="0" w:tplc="3368787E">
      <w:numFmt w:val="bullet"/>
      <w:lvlText w:val="•"/>
      <w:lvlJc w:val="left"/>
      <w:pPr>
        <w:ind w:left="2160" w:hanging="72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3740B5"/>
    <w:multiLevelType w:val="hybridMultilevel"/>
    <w:tmpl w:val="3B582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910B43"/>
    <w:multiLevelType w:val="hybridMultilevel"/>
    <w:tmpl w:val="9580D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F77581"/>
    <w:multiLevelType w:val="hybridMultilevel"/>
    <w:tmpl w:val="43AA2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C440A8F"/>
    <w:multiLevelType w:val="hybridMultilevel"/>
    <w:tmpl w:val="FCC4B640"/>
    <w:lvl w:ilvl="0" w:tplc="3368787E">
      <w:numFmt w:val="bullet"/>
      <w:lvlText w:val="•"/>
      <w:lvlJc w:val="left"/>
      <w:pPr>
        <w:ind w:left="1440" w:hanging="72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9D5E62"/>
    <w:multiLevelType w:val="hybridMultilevel"/>
    <w:tmpl w:val="628E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720642"/>
    <w:multiLevelType w:val="hybridMultilevel"/>
    <w:tmpl w:val="73A4FB90"/>
    <w:lvl w:ilvl="0" w:tplc="37B0ABE2">
      <w:start w:val="4"/>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EF67F9"/>
    <w:multiLevelType w:val="hybridMultilevel"/>
    <w:tmpl w:val="03E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7"/>
  </w:num>
  <w:num w:numId="5">
    <w:abstractNumId w:val="11"/>
  </w:num>
  <w:num w:numId="6">
    <w:abstractNumId w:val="2"/>
  </w:num>
  <w:num w:numId="7">
    <w:abstractNumId w:val="6"/>
  </w:num>
  <w:num w:numId="8">
    <w:abstractNumId w:val="1"/>
  </w:num>
  <w:num w:numId="9">
    <w:abstractNumId w:val="9"/>
  </w:num>
  <w:num w:numId="10">
    <w:abstractNumId w:val="13"/>
  </w:num>
  <w:num w:numId="11">
    <w:abstractNumId w:val="10"/>
  </w:num>
  <w:num w:numId="12">
    <w:abstractNumId w:val="5"/>
  </w:num>
  <w:num w:numId="13">
    <w:abstractNumId w:val="3"/>
  </w:num>
  <w:num w:numId="14">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uofu Cheng">
    <w15:presenceInfo w15:providerId="Windows Live" w15:userId="32669774999a5e43"/>
  </w15:person>
  <w15:person w15:author="lichushan chushan">
    <w15:presenceInfo w15:providerId="Windows Live" w15:userId="1c70069d64435ef0"/>
  </w15:person>
  <w15:person w15:author="Cheng, Zuofu">
    <w15:presenceInfo w15:providerId="AD" w15:userId="S::zcheng1@illinois.edu::cbdb8bf7-b016-4989-8007-87dba1d2ed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numFmt w:val="lowerRoman"/>
    <w:footnote w:id="-1"/>
    <w:footnote w:id="0"/>
  </w:footnotePr>
  <w:endnotePr>
    <w:pos w:val="sectEnd"/>
    <w:numFmt w:val="decimal"/>
    <w:numStart w:val="0"/>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MrM0NDK3sDCzMDU1NDJU0lEKTi0uzszPAykwrAUAAoLNzywAAAA="/>
  </w:docVars>
  <w:rsids>
    <w:rsidRoot w:val="005F2A8D"/>
    <w:rsid w:val="00015CE3"/>
    <w:rsid w:val="00025570"/>
    <w:rsid w:val="0002731E"/>
    <w:rsid w:val="00041B03"/>
    <w:rsid w:val="00056255"/>
    <w:rsid w:val="000906FC"/>
    <w:rsid w:val="00093119"/>
    <w:rsid w:val="000933B8"/>
    <w:rsid w:val="000E1AC0"/>
    <w:rsid w:val="000E1E2D"/>
    <w:rsid w:val="000F0332"/>
    <w:rsid w:val="000F1A6C"/>
    <w:rsid w:val="000F2BDC"/>
    <w:rsid w:val="00100DAE"/>
    <w:rsid w:val="00100DF7"/>
    <w:rsid w:val="00121372"/>
    <w:rsid w:val="00122327"/>
    <w:rsid w:val="0013624E"/>
    <w:rsid w:val="00145A76"/>
    <w:rsid w:val="001613A4"/>
    <w:rsid w:val="001639E4"/>
    <w:rsid w:val="00184C26"/>
    <w:rsid w:val="00185453"/>
    <w:rsid w:val="0018763B"/>
    <w:rsid w:val="00192983"/>
    <w:rsid w:val="00192D3F"/>
    <w:rsid w:val="001A5B37"/>
    <w:rsid w:val="001D3D2F"/>
    <w:rsid w:val="001F2D8A"/>
    <w:rsid w:val="001F3347"/>
    <w:rsid w:val="00211824"/>
    <w:rsid w:val="002205E1"/>
    <w:rsid w:val="00223D97"/>
    <w:rsid w:val="002528F7"/>
    <w:rsid w:val="00281606"/>
    <w:rsid w:val="002A0957"/>
    <w:rsid w:val="002B6A8E"/>
    <w:rsid w:val="002C41BE"/>
    <w:rsid w:val="002D5274"/>
    <w:rsid w:val="002D5B79"/>
    <w:rsid w:val="002E3FD3"/>
    <w:rsid w:val="002E4CAD"/>
    <w:rsid w:val="002E7A8B"/>
    <w:rsid w:val="00306976"/>
    <w:rsid w:val="00307F33"/>
    <w:rsid w:val="00324470"/>
    <w:rsid w:val="00327096"/>
    <w:rsid w:val="003362AA"/>
    <w:rsid w:val="00340269"/>
    <w:rsid w:val="00352583"/>
    <w:rsid w:val="00364A90"/>
    <w:rsid w:val="00391B65"/>
    <w:rsid w:val="003B2073"/>
    <w:rsid w:val="003C2496"/>
    <w:rsid w:val="003D18E4"/>
    <w:rsid w:val="003D5C82"/>
    <w:rsid w:val="003E0153"/>
    <w:rsid w:val="003E1A71"/>
    <w:rsid w:val="003F2B56"/>
    <w:rsid w:val="003F43E1"/>
    <w:rsid w:val="00402219"/>
    <w:rsid w:val="004176B7"/>
    <w:rsid w:val="00436119"/>
    <w:rsid w:val="00437843"/>
    <w:rsid w:val="00443C56"/>
    <w:rsid w:val="00457CF3"/>
    <w:rsid w:val="00465DD9"/>
    <w:rsid w:val="004822BA"/>
    <w:rsid w:val="0049051A"/>
    <w:rsid w:val="00491344"/>
    <w:rsid w:val="004953BE"/>
    <w:rsid w:val="004A403F"/>
    <w:rsid w:val="004A56B9"/>
    <w:rsid w:val="004B536D"/>
    <w:rsid w:val="004D1E2D"/>
    <w:rsid w:val="004D2760"/>
    <w:rsid w:val="004D7BAA"/>
    <w:rsid w:val="004F2C42"/>
    <w:rsid w:val="00503FFE"/>
    <w:rsid w:val="005222BE"/>
    <w:rsid w:val="00545BE5"/>
    <w:rsid w:val="005526EC"/>
    <w:rsid w:val="0055701D"/>
    <w:rsid w:val="005774CF"/>
    <w:rsid w:val="005850E6"/>
    <w:rsid w:val="005A25AC"/>
    <w:rsid w:val="005D34E5"/>
    <w:rsid w:val="005E05FC"/>
    <w:rsid w:val="005E468B"/>
    <w:rsid w:val="005E4952"/>
    <w:rsid w:val="005E4BD5"/>
    <w:rsid w:val="005F2A8D"/>
    <w:rsid w:val="00610488"/>
    <w:rsid w:val="00610BE7"/>
    <w:rsid w:val="00643BA1"/>
    <w:rsid w:val="00652335"/>
    <w:rsid w:val="00665F09"/>
    <w:rsid w:val="006662BA"/>
    <w:rsid w:val="0069092A"/>
    <w:rsid w:val="006910C4"/>
    <w:rsid w:val="006A1DD9"/>
    <w:rsid w:val="006A25EF"/>
    <w:rsid w:val="006A3CDD"/>
    <w:rsid w:val="006A4267"/>
    <w:rsid w:val="006A4D92"/>
    <w:rsid w:val="006B201E"/>
    <w:rsid w:val="006B798E"/>
    <w:rsid w:val="006C72D4"/>
    <w:rsid w:val="006D2D33"/>
    <w:rsid w:val="006D6A18"/>
    <w:rsid w:val="006E282B"/>
    <w:rsid w:val="00712092"/>
    <w:rsid w:val="0072633E"/>
    <w:rsid w:val="00741FCC"/>
    <w:rsid w:val="00742EE4"/>
    <w:rsid w:val="00766046"/>
    <w:rsid w:val="007752AF"/>
    <w:rsid w:val="007848C0"/>
    <w:rsid w:val="00794339"/>
    <w:rsid w:val="007A2447"/>
    <w:rsid w:val="007D2819"/>
    <w:rsid w:val="007F4271"/>
    <w:rsid w:val="0080226C"/>
    <w:rsid w:val="00803D52"/>
    <w:rsid w:val="00833690"/>
    <w:rsid w:val="00837AA4"/>
    <w:rsid w:val="008563B3"/>
    <w:rsid w:val="00874476"/>
    <w:rsid w:val="00880373"/>
    <w:rsid w:val="00882727"/>
    <w:rsid w:val="008A66F2"/>
    <w:rsid w:val="008B21C4"/>
    <w:rsid w:val="008E4580"/>
    <w:rsid w:val="009132BD"/>
    <w:rsid w:val="009267AA"/>
    <w:rsid w:val="009704A1"/>
    <w:rsid w:val="00987E51"/>
    <w:rsid w:val="0099275B"/>
    <w:rsid w:val="009A4C90"/>
    <w:rsid w:val="009E3C7C"/>
    <w:rsid w:val="00A339A0"/>
    <w:rsid w:val="00A50735"/>
    <w:rsid w:val="00A939B5"/>
    <w:rsid w:val="00AA188A"/>
    <w:rsid w:val="00AD1915"/>
    <w:rsid w:val="00AF3172"/>
    <w:rsid w:val="00B21C62"/>
    <w:rsid w:val="00B543AC"/>
    <w:rsid w:val="00B55444"/>
    <w:rsid w:val="00B64E19"/>
    <w:rsid w:val="00B70C72"/>
    <w:rsid w:val="00B93781"/>
    <w:rsid w:val="00BB1D72"/>
    <w:rsid w:val="00BB1DBC"/>
    <w:rsid w:val="00BC2E2B"/>
    <w:rsid w:val="00BD2F60"/>
    <w:rsid w:val="00BE5A68"/>
    <w:rsid w:val="00BF3CD8"/>
    <w:rsid w:val="00C035CC"/>
    <w:rsid w:val="00C1659B"/>
    <w:rsid w:val="00C221DB"/>
    <w:rsid w:val="00C22E51"/>
    <w:rsid w:val="00C27F5F"/>
    <w:rsid w:val="00C34337"/>
    <w:rsid w:val="00C35DC6"/>
    <w:rsid w:val="00C43010"/>
    <w:rsid w:val="00C47365"/>
    <w:rsid w:val="00C700DC"/>
    <w:rsid w:val="00CB25AA"/>
    <w:rsid w:val="00CC2269"/>
    <w:rsid w:val="00CF7015"/>
    <w:rsid w:val="00D046BA"/>
    <w:rsid w:val="00D343C6"/>
    <w:rsid w:val="00D4499B"/>
    <w:rsid w:val="00D53ABC"/>
    <w:rsid w:val="00D7026D"/>
    <w:rsid w:val="00D85212"/>
    <w:rsid w:val="00D8776B"/>
    <w:rsid w:val="00DA3E4F"/>
    <w:rsid w:val="00DA642D"/>
    <w:rsid w:val="00DB4142"/>
    <w:rsid w:val="00DB4F3F"/>
    <w:rsid w:val="00DD6C12"/>
    <w:rsid w:val="00DE5174"/>
    <w:rsid w:val="00E05D79"/>
    <w:rsid w:val="00E15A67"/>
    <w:rsid w:val="00E251A1"/>
    <w:rsid w:val="00E33CEE"/>
    <w:rsid w:val="00E64967"/>
    <w:rsid w:val="00E73B13"/>
    <w:rsid w:val="00E95411"/>
    <w:rsid w:val="00EB1338"/>
    <w:rsid w:val="00EC6226"/>
    <w:rsid w:val="00ED28A0"/>
    <w:rsid w:val="00EF0A6F"/>
    <w:rsid w:val="00F00E67"/>
    <w:rsid w:val="00F11378"/>
    <w:rsid w:val="00F11D36"/>
    <w:rsid w:val="00F453B4"/>
    <w:rsid w:val="00F976D2"/>
    <w:rsid w:val="00FB458A"/>
    <w:rsid w:val="00FD5EF4"/>
    <w:rsid w:val="00FE4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DA2E8"/>
  <w15:chartTrackingRefBased/>
  <w15:docId w15:val="{4A6F8C0F-8CE9-4104-BD67-803D3840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rFonts w:ascii="Times" w:hAnsi="Times"/>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rPr>
  </w:style>
  <w:style w:type="paragraph" w:styleId="a4">
    <w:name w:val="footer"/>
    <w:basedOn w:val="a"/>
    <w:pPr>
      <w:tabs>
        <w:tab w:val="center" w:pos="4320"/>
        <w:tab w:val="right" w:pos="8640"/>
      </w:tabs>
    </w:pPr>
  </w:style>
  <w:style w:type="paragraph" w:styleId="a5">
    <w:name w:val="header"/>
    <w:basedOn w:val="a"/>
    <w:next w:val="a"/>
  </w:style>
  <w:style w:type="character" w:styleId="a6">
    <w:name w:val="page number"/>
    <w:basedOn w:val="a0"/>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rsid w:val="00DA642D"/>
  </w:style>
  <w:style w:type="paragraph" w:styleId="a7">
    <w:name w:val="Balloon Text"/>
    <w:basedOn w:val="a"/>
    <w:link w:val="a8"/>
    <w:uiPriority w:val="99"/>
    <w:semiHidden/>
    <w:unhideWhenUsed/>
    <w:rsid w:val="00EB1338"/>
    <w:rPr>
      <w:rFonts w:ascii="Segoe UI" w:hAnsi="Segoe UI" w:cs="Segoe UI"/>
      <w:sz w:val="18"/>
      <w:szCs w:val="18"/>
    </w:rPr>
  </w:style>
  <w:style w:type="character" w:customStyle="1" w:styleId="a8">
    <w:name w:val="批注框文本 字符"/>
    <w:link w:val="a7"/>
    <w:uiPriority w:val="99"/>
    <w:semiHidden/>
    <w:rsid w:val="00EB133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Huan-Ting Meng</dc:creator>
  <cp:keywords/>
  <cp:lastModifiedBy>lichushan chushan</cp:lastModifiedBy>
  <cp:revision>78</cp:revision>
  <cp:lastPrinted>2014-08-26T20:17:00Z</cp:lastPrinted>
  <dcterms:created xsi:type="dcterms:W3CDTF">2018-08-17T05:37:00Z</dcterms:created>
  <dcterms:modified xsi:type="dcterms:W3CDTF">2020-02-23T06:37:00Z</dcterms:modified>
</cp:coreProperties>
</file>