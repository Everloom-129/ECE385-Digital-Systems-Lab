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8811" w14:textId="77777777" w:rsidR="00D23F1F" w:rsidRDefault="00D23F1F" w:rsidP="00454BC2">
      <w:pPr>
        <w:spacing w:line="360" w:lineRule="atLeast"/>
        <w:jc w:val="right"/>
      </w:pPr>
      <w:r>
        <w:t xml:space="preserve">ECE </w:t>
      </w:r>
      <w:r w:rsidR="004B631A">
        <w:t>385</w:t>
      </w:r>
    </w:p>
    <w:p w14:paraId="370EC998" w14:textId="77777777" w:rsidR="00D23F1F" w:rsidRDefault="00451DEB">
      <w:pPr>
        <w:spacing w:before="240" w:line="360" w:lineRule="atLeast"/>
        <w:jc w:val="center"/>
      </w:pPr>
      <w:r>
        <w:t>EXPERIMENT #</w:t>
      </w:r>
      <w:r w:rsidR="00D5073A">
        <w:t>3</w:t>
      </w:r>
    </w:p>
    <w:p w14:paraId="4D58A8C1" w14:textId="77777777" w:rsidR="00D23F1F" w:rsidRDefault="00D23F1F">
      <w:pPr>
        <w:spacing w:before="240" w:line="360" w:lineRule="atLeast"/>
        <w:jc w:val="center"/>
      </w:pPr>
      <w:r>
        <w:t>A Logic Processor</w:t>
      </w:r>
    </w:p>
    <w:p w14:paraId="5D4EDA77" w14:textId="77777777" w:rsidR="00D23F1F" w:rsidRDefault="00451DEB">
      <w:pPr>
        <w:spacing w:before="240" w:line="360" w:lineRule="atLeast"/>
      </w:pPr>
      <w:r>
        <w:t>I.</w:t>
      </w:r>
      <w:r>
        <w:tab/>
      </w:r>
      <w:r w:rsidR="00D23F1F" w:rsidRPr="0062374D">
        <w:rPr>
          <w:u w:val="single"/>
        </w:rPr>
        <w:t>OBJECTIVE</w:t>
      </w:r>
    </w:p>
    <w:p w14:paraId="351FE5B7" w14:textId="77777777" w:rsidR="00D23F1F" w:rsidRDefault="00D23F1F" w:rsidP="0060457A">
      <w:pPr>
        <w:spacing w:before="240" w:line="360" w:lineRule="atLeast"/>
        <w:jc w:val="both"/>
      </w:pPr>
      <w:r>
        <w:tab/>
        <w:t xml:space="preserve">In this </w:t>
      </w:r>
      <w:r w:rsidR="00F0522B">
        <w:t>experiment,</w:t>
      </w:r>
      <w:r>
        <w:t xml:space="preserve"> you </w:t>
      </w:r>
      <w:r w:rsidR="00224313">
        <w:t>will design and build a bit-</w:t>
      </w:r>
      <w:r w:rsidR="00A700C1">
        <w:t xml:space="preserve">serial </w:t>
      </w:r>
      <w:r>
        <w:t>logic operation processor.</w:t>
      </w:r>
      <w:r w:rsidR="00874CCA">
        <w:t xml:space="preserve"> </w:t>
      </w:r>
      <w:r>
        <w:t xml:space="preserve">The design will utilize two 4-bit shift registers, several </w:t>
      </w:r>
      <w:r w:rsidR="00F0522B">
        <w:t>multiplexers,</w:t>
      </w:r>
      <w:r>
        <w:t xml:space="preserve"> and some type of counter.</w:t>
      </w:r>
      <w:r w:rsidR="00874CCA">
        <w:t xml:space="preserve"> </w:t>
      </w:r>
      <w:r>
        <w:t xml:space="preserve">The circuit will be capable of </w:t>
      </w:r>
      <w:r w:rsidR="00FC1190">
        <w:t>calculating</w:t>
      </w:r>
      <w:r>
        <w:t xml:space="preserve"> </w:t>
      </w:r>
      <w:r w:rsidR="00FC1190">
        <w:t>eight</w:t>
      </w:r>
      <w:r>
        <w:t xml:space="preserve"> different functions</w:t>
      </w:r>
      <w:r w:rsidR="00FC1190">
        <w:t xml:space="preserve"> and routing the results of those operations in four different ways.</w:t>
      </w:r>
      <w:r w:rsidR="00874CCA">
        <w:t xml:space="preserve"> </w:t>
      </w:r>
      <w:r w:rsidR="00FC1190">
        <w:t>A finite state machine will be implemented to serve as the control unit of the circuit.</w:t>
      </w:r>
    </w:p>
    <w:p w14:paraId="23BC7932" w14:textId="77777777" w:rsidR="00D23F1F" w:rsidRDefault="00D23F1F" w:rsidP="0060457A">
      <w:pPr>
        <w:spacing w:before="120" w:line="360" w:lineRule="atLeast"/>
      </w:pPr>
    </w:p>
    <w:p w14:paraId="1082333B" w14:textId="77777777" w:rsidR="00D23F1F" w:rsidRDefault="00451DEB">
      <w:pPr>
        <w:spacing w:before="240" w:line="360" w:lineRule="atLeast"/>
      </w:pPr>
      <w:r>
        <w:t>II.</w:t>
      </w:r>
      <w:r>
        <w:tab/>
      </w:r>
      <w:r w:rsidR="00D23F1F" w:rsidRPr="0062374D">
        <w:rPr>
          <w:u w:val="single"/>
        </w:rPr>
        <w:t>INTRODUCTION</w:t>
      </w:r>
    </w:p>
    <w:p w14:paraId="6DF41D85" w14:textId="77777777" w:rsidR="00D23F1F" w:rsidRDefault="00D23F1F" w:rsidP="00D65E59">
      <w:pPr>
        <w:spacing w:before="240" w:line="360" w:lineRule="atLeast"/>
        <w:jc w:val="both"/>
      </w:pPr>
      <w:r>
        <w:tab/>
        <w:t>In the experiment on storage, shift registers were used to store data by shifting a bit out of one end of the shift register and then shifting the same bit into the other end.</w:t>
      </w:r>
      <w:r w:rsidR="00874CCA">
        <w:t xml:space="preserve"> </w:t>
      </w:r>
      <w:r>
        <w:t xml:space="preserve">However, when a write operation was performed, a </w:t>
      </w:r>
      <w:r>
        <w:rPr>
          <w:u w:val="single"/>
        </w:rPr>
        <w:t>new</w:t>
      </w:r>
      <w:r>
        <w:t xml:space="preserve"> bit was shifted into the register.</w:t>
      </w:r>
      <w:r w:rsidR="00874CCA">
        <w:t xml:space="preserve"> </w:t>
      </w:r>
      <w:r>
        <w:t>Taking this process one step further, we will modify, not one, but all the data bits in the register using a designated logical function.</w:t>
      </w:r>
      <w:r w:rsidR="00874CCA">
        <w:t xml:space="preserve"> </w:t>
      </w:r>
      <w:r>
        <w:t>The circuit will provide the capability of bit-wise logical operations.</w:t>
      </w:r>
      <w:r w:rsidR="00874CCA">
        <w:t xml:space="preserve"> </w:t>
      </w:r>
      <w:r>
        <w:t>We only want to perform the logical function once on each bit of the data, so we will also need to keep the data from circulating more than once through the circuit.</w:t>
      </w:r>
    </w:p>
    <w:p w14:paraId="491D7545" w14:textId="77777777" w:rsidR="00D23F1F" w:rsidRDefault="00D23F1F" w:rsidP="00D65E59">
      <w:pPr>
        <w:spacing w:line="360" w:lineRule="exact"/>
        <w:jc w:val="both"/>
      </w:pPr>
      <w:r>
        <w:tab/>
        <w:t>The operations that this circuit will perform are similar to the bit-wise logical functions provided in machine level programming.</w:t>
      </w:r>
      <w:r w:rsidR="00874CCA">
        <w:t xml:space="preserve"> </w:t>
      </w:r>
      <w:r>
        <w:t>For example, your circuit will be able to perform a bit-wise AND of the two operands that are stored in the two registers (RegA and RegB) and be able to place the result in either of the registers, leaving the other register unchanged in the process.</w:t>
      </w:r>
      <w:r w:rsidR="00874CCA">
        <w:t xml:space="preserve"> </w:t>
      </w:r>
      <w:r>
        <w:t>A bit-wise AND means that each bit of RegA is logical</w:t>
      </w:r>
      <w:r w:rsidR="00451DEB">
        <w:t>ly</w:t>
      </w:r>
      <w:r>
        <w:t xml:space="preserve"> ANDed with the corresponding bit in </w:t>
      </w:r>
      <w:proofErr w:type="spellStart"/>
      <w:r>
        <w:t>RegB</w:t>
      </w:r>
      <w:proofErr w:type="spellEnd"/>
      <w:r>
        <w:t>.</w:t>
      </w:r>
      <w:r w:rsidR="00874CCA">
        <w:t xml:space="preserve"> </w:t>
      </w:r>
      <w:r>
        <w:t>So, if RegA = a</w:t>
      </w:r>
      <w:r>
        <w:rPr>
          <w:position w:val="-6"/>
          <w:sz w:val="20"/>
        </w:rPr>
        <w:t>3</w:t>
      </w:r>
      <w:r>
        <w:t>a</w:t>
      </w:r>
      <w:r>
        <w:rPr>
          <w:position w:val="-6"/>
          <w:sz w:val="20"/>
        </w:rPr>
        <w:t>2</w:t>
      </w:r>
      <w:r>
        <w:t>a</w:t>
      </w:r>
      <w:r>
        <w:rPr>
          <w:position w:val="-6"/>
          <w:sz w:val="20"/>
        </w:rPr>
        <w:t>1</w:t>
      </w:r>
      <w:r>
        <w:t>a</w:t>
      </w:r>
      <w:r>
        <w:rPr>
          <w:position w:val="-6"/>
          <w:sz w:val="20"/>
        </w:rPr>
        <w:t>0</w:t>
      </w:r>
      <w:r>
        <w:t xml:space="preserve"> and RegB = b</w:t>
      </w:r>
      <w:r>
        <w:rPr>
          <w:position w:val="-6"/>
          <w:sz w:val="20"/>
        </w:rPr>
        <w:t>3</w:t>
      </w:r>
      <w:r>
        <w:t>b</w:t>
      </w:r>
      <w:r>
        <w:rPr>
          <w:position w:val="-6"/>
          <w:sz w:val="20"/>
        </w:rPr>
        <w:t>2</w:t>
      </w:r>
      <w:r>
        <w:t>b</w:t>
      </w:r>
      <w:r>
        <w:rPr>
          <w:position w:val="-6"/>
          <w:sz w:val="20"/>
        </w:rPr>
        <w:t>1</w:t>
      </w:r>
      <w:r>
        <w:t>b</w:t>
      </w:r>
      <w:r>
        <w:rPr>
          <w:position w:val="-6"/>
          <w:sz w:val="20"/>
        </w:rPr>
        <w:t>0</w:t>
      </w:r>
      <w:r>
        <w:t xml:space="preserve"> then the destination register (RegA or RegB) will hold (a</w:t>
      </w:r>
      <w:r>
        <w:rPr>
          <w:position w:val="-6"/>
          <w:sz w:val="20"/>
        </w:rPr>
        <w:t>3</w:t>
      </w:r>
      <w:r>
        <w:t>b</w:t>
      </w:r>
      <w:r>
        <w:rPr>
          <w:position w:val="-6"/>
          <w:sz w:val="20"/>
        </w:rPr>
        <w:t>3</w:t>
      </w:r>
      <w:r>
        <w:t>), (a</w:t>
      </w:r>
      <w:r>
        <w:rPr>
          <w:position w:val="-6"/>
          <w:sz w:val="20"/>
        </w:rPr>
        <w:t>2</w:t>
      </w:r>
      <w:r>
        <w:t>b</w:t>
      </w:r>
      <w:r>
        <w:rPr>
          <w:position w:val="-6"/>
          <w:sz w:val="20"/>
        </w:rPr>
        <w:t>2</w:t>
      </w:r>
      <w:r>
        <w:t>), (a</w:t>
      </w:r>
      <w:r>
        <w:rPr>
          <w:position w:val="-6"/>
          <w:sz w:val="20"/>
        </w:rPr>
        <w:t>1</w:t>
      </w:r>
      <w:r>
        <w:t>b</w:t>
      </w:r>
      <w:r>
        <w:rPr>
          <w:position w:val="-6"/>
          <w:sz w:val="20"/>
        </w:rPr>
        <w:t>1</w:t>
      </w:r>
      <w:r>
        <w:t>), (a</w:t>
      </w:r>
      <w:r>
        <w:rPr>
          <w:position w:val="-6"/>
          <w:sz w:val="20"/>
        </w:rPr>
        <w:t>0</w:t>
      </w:r>
      <w:r>
        <w:t>b</w:t>
      </w:r>
      <w:r>
        <w:rPr>
          <w:position w:val="-6"/>
          <w:sz w:val="20"/>
        </w:rPr>
        <w:t>0</w:t>
      </w:r>
      <w:r>
        <w:t>) after the computation is complete.</w:t>
      </w:r>
      <w:r w:rsidR="00874CCA">
        <w:t xml:space="preserve"> </w:t>
      </w:r>
      <w:r>
        <w:t xml:space="preserve">This is </w:t>
      </w:r>
      <w:r w:rsidR="00442ED3">
        <w:t>equivalent</w:t>
      </w:r>
      <w:r>
        <w:t xml:space="preserve"> the machine code instruction of the form:</w:t>
      </w:r>
    </w:p>
    <w:p w14:paraId="0A28BEF2" w14:textId="77777777" w:rsidR="00D23F1F" w:rsidRDefault="00D23F1F">
      <w:pPr>
        <w:spacing w:before="240" w:line="360" w:lineRule="atLeast"/>
        <w:jc w:val="center"/>
      </w:pPr>
      <w:r>
        <w:t>AND R0, R1, R0</w:t>
      </w:r>
      <w:r w:rsidR="00874CCA">
        <w:t xml:space="preserve">    </w:t>
      </w:r>
      <w:r>
        <w:t xml:space="preserve"> /*</w:t>
      </w:r>
      <w:r w:rsidR="00874CCA">
        <w:t xml:space="preserve">  </w:t>
      </w:r>
      <w:r>
        <w:t>R0 and R1 = &gt; R0</w:t>
      </w:r>
      <w:r w:rsidR="00874CCA">
        <w:t xml:space="preserve"> </w:t>
      </w:r>
      <w:r>
        <w:t xml:space="preserve"> */</w:t>
      </w:r>
    </w:p>
    <w:p w14:paraId="58320C73" w14:textId="77777777" w:rsidR="00D23F1F" w:rsidRDefault="00D23F1F" w:rsidP="00D65E59">
      <w:pPr>
        <w:spacing w:before="240" w:line="360" w:lineRule="atLeast"/>
        <w:jc w:val="both"/>
      </w:pPr>
      <w:r>
        <w:lastRenderedPageBreak/>
        <w:t>The other functions are OR, XOR, NAND, NOR, X</w:t>
      </w:r>
      <w:r w:rsidR="00451DEB">
        <w:t>N</w:t>
      </w:r>
      <w:r>
        <w:t>OR, CLR, SET, and SWAP.</w:t>
      </w:r>
      <w:r w:rsidR="00874CCA">
        <w:t xml:space="preserve"> </w:t>
      </w:r>
      <w:r>
        <w:t>The complete set of functions and their corresponding control inputs are tabulated below (Table 1).</w:t>
      </w:r>
    </w:p>
    <w:p w14:paraId="13147D02" w14:textId="77777777" w:rsidR="00CD4B07" w:rsidRDefault="00D23F1F" w:rsidP="00D65E59">
      <w:pPr>
        <w:spacing w:before="240" w:line="360" w:lineRule="atLeast"/>
        <w:jc w:val="both"/>
      </w:pPr>
      <w:r>
        <w:tab/>
        <w:t>The block diagram of the circuit you will design for this experiment is show</w:t>
      </w:r>
      <w:r w:rsidR="00FC1190">
        <w:t>n below (Fig. 1).</w:t>
      </w:r>
      <w:r w:rsidR="00874CCA">
        <w:t xml:space="preserve"> </w:t>
      </w:r>
      <w:r w:rsidR="00FC1190">
        <w:t xml:space="preserve">It includes </w:t>
      </w:r>
    </w:p>
    <w:p w14:paraId="140C786A" w14:textId="77777777" w:rsidR="00CD4B07" w:rsidRDefault="00D23F1F" w:rsidP="00CD4B07">
      <w:pPr>
        <w:numPr>
          <w:ilvl w:val="0"/>
          <w:numId w:val="7"/>
        </w:numPr>
        <w:spacing w:before="240" w:line="360" w:lineRule="atLeast"/>
        <w:jc w:val="both"/>
      </w:pPr>
      <w:r>
        <w:t xml:space="preserve">a </w:t>
      </w:r>
      <w:r>
        <w:rPr>
          <w:b/>
        </w:rPr>
        <w:t xml:space="preserve">register </w:t>
      </w:r>
      <w:r w:rsidR="00F0522B">
        <w:rPr>
          <w:b/>
        </w:rPr>
        <w:t>unit</w:t>
      </w:r>
      <w:r w:rsidR="00F0522B">
        <w:t xml:space="preserve"> that</w:t>
      </w:r>
      <w:r>
        <w:t xml:space="preserve"> contains two 4-bit </w:t>
      </w:r>
      <w:r w:rsidR="00F0522B">
        <w:t>registers, which</w:t>
      </w:r>
      <w:r>
        <w:t xml:space="preserve"> we will refer to as </w:t>
      </w:r>
      <w:r>
        <w:rPr>
          <w:b/>
        </w:rPr>
        <w:t>RegA</w:t>
      </w:r>
      <w:r>
        <w:t xml:space="preserve"> and </w:t>
      </w:r>
      <w:proofErr w:type="spellStart"/>
      <w:r>
        <w:rPr>
          <w:b/>
        </w:rPr>
        <w:t>RegB</w:t>
      </w:r>
      <w:proofErr w:type="spellEnd"/>
      <w:r>
        <w:t>,</w:t>
      </w:r>
      <w:r w:rsidR="00874CCA">
        <w:t xml:space="preserve"> </w:t>
      </w:r>
    </w:p>
    <w:p w14:paraId="3D74474F" w14:textId="77777777" w:rsidR="00CD4B07" w:rsidRDefault="00D23F1F" w:rsidP="00CD4B07">
      <w:pPr>
        <w:numPr>
          <w:ilvl w:val="0"/>
          <w:numId w:val="7"/>
        </w:numPr>
        <w:spacing w:before="240" w:line="360" w:lineRule="atLeast"/>
        <w:jc w:val="both"/>
      </w:pPr>
      <w:r>
        <w:t xml:space="preserve">a </w:t>
      </w:r>
      <w:r>
        <w:rPr>
          <w:b/>
        </w:rPr>
        <w:t>computation unit</w:t>
      </w:r>
      <w:r>
        <w:t xml:space="preserve"> </w:t>
      </w:r>
      <w:r w:rsidR="00F0522B">
        <w:t>that</w:t>
      </w:r>
      <w:r>
        <w:t xml:space="preserve"> executes the desired logical computation,</w:t>
      </w:r>
      <w:r w:rsidR="00874CCA">
        <w:t xml:space="preserve"> </w:t>
      </w:r>
    </w:p>
    <w:p w14:paraId="30E08282" w14:textId="77777777" w:rsidR="00CD4B07" w:rsidRDefault="00F0522B" w:rsidP="00CD4B07">
      <w:pPr>
        <w:numPr>
          <w:ilvl w:val="0"/>
          <w:numId w:val="7"/>
        </w:numPr>
        <w:spacing w:before="240" w:line="360" w:lineRule="atLeast"/>
        <w:jc w:val="both"/>
      </w:pPr>
      <w:r>
        <w:t>a</w:t>
      </w:r>
      <w:r w:rsidR="00D23F1F">
        <w:t xml:space="preserve"> </w:t>
      </w:r>
      <w:r w:rsidR="00D23F1F">
        <w:rPr>
          <w:b/>
        </w:rPr>
        <w:t xml:space="preserve">routing </w:t>
      </w:r>
      <w:r>
        <w:rPr>
          <w:b/>
        </w:rPr>
        <w:t>unit</w:t>
      </w:r>
      <w:r>
        <w:t xml:space="preserve"> that</w:t>
      </w:r>
      <w:r w:rsidR="00D23F1F">
        <w:t xml:space="preserve"> routes the signals back to the register unit after computation, and</w:t>
      </w:r>
    </w:p>
    <w:p w14:paraId="2FFB82C7" w14:textId="77777777" w:rsidR="00D23F1F" w:rsidRDefault="00F0522B" w:rsidP="00CD4B07">
      <w:pPr>
        <w:numPr>
          <w:ilvl w:val="0"/>
          <w:numId w:val="7"/>
        </w:numPr>
        <w:spacing w:before="240" w:line="360" w:lineRule="atLeast"/>
        <w:jc w:val="both"/>
      </w:pPr>
      <w:r>
        <w:t>a</w:t>
      </w:r>
      <w:r w:rsidR="00D23F1F">
        <w:t xml:space="preserve"> </w:t>
      </w:r>
      <w:r w:rsidR="00D23F1F">
        <w:rPr>
          <w:b/>
        </w:rPr>
        <w:t xml:space="preserve">control </w:t>
      </w:r>
      <w:r>
        <w:rPr>
          <w:b/>
        </w:rPr>
        <w:t>unit</w:t>
      </w:r>
      <w:r>
        <w:t xml:space="preserve"> that</w:t>
      </w:r>
      <w:r w:rsidR="00D23F1F">
        <w:t xml:space="preserve"> generates control inputs to the register unit.</w:t>
      </w:r>
    </w:p>
    <w:p w14:paraId="5ED4E60E" w14:textId="77777777" w:rsidR="00D23F1F" w:rsidRDefault="00D23F1F">
      <w:pPr>
        <w:spacing w:line="360" w:lineRule="atLeast"/>
      </w:pPr>
    </w:p>
    <w:p w14:paraId="288A9828" w14:textId="77777777" w:rsidR="00D23F1F" w:rsidRDefault="00D23F1F">
      <w:pPr>
        <w:spacing w:before="240" w:line="360" w:lineRule="atLeast"/>
      </w:pPr>
      <w:r w:rsidRPr="00255ED2">
        <w:rPr>
          <w:rFonts w:ascii="New York" w:hAnsi="New York"/>
        </w:rPr>
        <w:object w:dxaOrig="8640" w:dyaOrig="5660" w14:anchorId="6BCEC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2.6pt" o:ole="">
            <v:imagedata r:id="rId8" o:title=""/>
          </v:shape>
          <o:OLEObject Type="Embed" ProgID="Word.Picture.8" ShapeID="_x0000_i1025" DrawAspect="Content" ObjectID="_1771051516" r:id="rId9"/>
        </w:object>
      </w:r>
    </w:p>
    <w:p w14:paraId="67FBEDAD" w14:textId="77777777" w:rsidR="00D23F1F" w:rsidRDefault="00451DEB">
      <w:pPr>
        <w:spacing w:before="240" w:line="360" w:lineRule="atLeast"/>
        <w:jc w:val="center"/>
      </w:pPr>
      <w:r>
        <w:t>Figure 1:</w:t>
      </w:r>
      <w:r w:rsidR="00874CCA">
        <w:t xml:space="preserve"> </w:t>
      </w:r>
      <w:r w:rsidR="00F0522B">
        <w:t>Block Diagram</w:t>
      </w:r>
    </w:p>
    <w:p w14:paraId="46D9FA10" w14:textId="77777777" w:rsidR="00CD4B07" w:rsidRDefault="00CD4B07">
      <w:pPr>
        <w:spacing w:before="240" w:line="360" w:lineRule="atLeast"/>
        <w:rPr>
          <w:b/>
        </w:rPr>
      </w:pPr>
    </w:p>
    <w:p w14:paraId="335B0716" w14:textId="77777777" w:rsidR="00D23F1F" w:rsidRDefault="00D23F1F">
      <w:pPr>
        <w:spacing w:before="240" w:line="360" w:lineRule="atLeast"/>
      </w:pPr>
      <w:r>
        <w:rPr>
          <w:b/>
        </w:rPr>
        <w:lastRenderedPageBreak/>
        <w:t>Register Unit</w:t>
      </w:r>
    </w:p>
    <w:p w14:paraId="462BB793" w14:textId="77777777" w:rsidR="00D23F1F" w:rsidRDefault="00D23F1F" w:rsidP="00D65E59">
      <w:pPr>
        <w:spacing w:before="240" w:line="360" w:lineRule="atLeast"/>
        <w:jc w:val="both"/>
      </w:pPr>
      <w:r>
        <w:tab/>
        <w:t>The register unit will be made up of two 4-bit shift registers (</w:t>
      </w:r>
      <w:r w:rsidR="00DC21F7">
        <w:t xml:space="preserve">7495A or </w:t>
      </w:r>
      <w:r>
        <w:t>74LS194</w:t>
      </w:r>
      <w:r w:rsidR="00DC21F7">
        <w:t>A</w:t>
      </w:r>
      <w:r>
        <w:t>) that will hold the values of Register A (RegA) and Register B (</w:t>
      </w:r>
      <w:proofErr w:type="spellStart"/>
      <w:r>
        <w:t>RegB</w:t>
      </w:r>
      <w:proofErr w:type="spellEnd"/>
      <w:r>
        <w:t>).</w:t>
      </w:r>
      <w:r w:rsidR="00874CCA">
        <w:t xml:space="preserve"> </w:t>
      </w:r>
      <w:r>
        <w:t>The contents of these registers should be displayed so that the contents before and after execution can be inspected.</w:t>
      </w:r>
      <w:r w:rsidR="00874CCA">
        <w:t xml:space="preserve"> </w:t>
      </w:r>
      <w:r>
        <w:t>The control of these registers will be provided from the Control Unit while the serial input will be provided from the routing unit.</w:t>
      </w:r>
    </w:p>
    <w:p w14:paraId="162E616A" w14:textId="77777777" w:rsidR="00D23F1F" w:rsidRDefault="00D23F1F">
      <w:pPr>
        <w:spacing w:before="240" w:line="360" w:lineRule="atLeast"/>
      </w:pPr>
      <w:r>
        <w:rPr>
          <w:b/>
        </w:rPr>
        <w:t>Computation Unit</w:t>
      </w:r>
    </w:p>
    <w:p w14:paraId="0C5BDF46" w14:textId="77777777" w:rsidR="00D23F1F" w:rsidRDefault="00D23F1F" w:rsidP="00D65E59">
      <w:pPr>
        <w:spacing w:before="240" w:line="360" w:lineRule="atLeast"/>
        <w:jc w:val="both"/>
      </w:pPr>
      <w:r>
        <w:tab/>
        <w:t>The computation unit will accept as inputs the contents of RegA and RegB, and the function selection inputs F2, F1, F0.</w:t>
      </w:r>
      <w:r w:rsidR="00874CCA">
        <w:t xml:space="preserve"> </w:t>
      </w:r>
      <w:r>
        <w:t xml:space="preserve">The unit will output the logical function f(A, B) specified by </w:t>
      </w:r>
      <w:r w:rsidR="00F0522B">
        <w:t>&lt;</w:t>
      </w:r>
      <w:r>
        <w:t>F2, F1, F0</w:t>
      </w:r>
      <w:r w:rsidR="00F0522B">
        <w:t>&gt;</w:t>
      </w:r>
      <w:r>
        <w:t xml:space="preserve"> and will also output the A and B inputs unchanged.</w:t>
      </w:r>
      <w:r w:rsidR="00874CCA">
        <w:t xml:space="preserve"> </w:t>
      </w:r>
      <w:r>
        <w:t>The three outputs will be fed to the Routing Unit.</w:t>
      </w:r>
    </w:p>
    <w:p w14:paraId="3B914A03" w14:textId="77777777" w:rsidR="00863C1B" w:rsidRDefault="00863C1B" w:rsidP="00863C1B">
      <w:pPr>
        <w:spacing w:before="240" w:line="360" w:lineRule="atLeast"/>
      </w:pPr>
      <w:r>
        <w:rPr>
          <w:b/>
        </w:rPr>
        <w:t>Routing Unit</w:t>
      </w:r>
    </w:p>
    <w:p w14:paraId="4FD116CD" w14:textId="77777777" w:rsidR="00863C1B" w:rsidRDefault="00863C1B" w:rsidP="00D65E59">
      <w:pPr>
        <w:spacing w:before="240" w:line="360" w:lineRule="atLeast"/>
        <w:jc w:val="both"/>
      </w:pPr>
      <w:r>
        <w:tab/>
        <w:t>The routing unit will accept the A, B, and f(A, B) inputs and, based on the routing selection inputs R1, R0, will determine which signals to feed to the A' (new A) and B' (new B) outputs.</w:t>
      </w:r>
    </w:p>
    <w:p w14:paraId="23649BC7" w14:textId="77777777" w:rsidR="00863C1B" w:rsidRDefault="00863C1B">
      <w:pPr>
        <w:spacing w:before="240" w:line="360" w:lineRule="atLeast"/>
      </w:pPr>
    </w:p>
    <w:p w14:paraId="65B8EAF2" w14:textId="77777777" w:rsidR="0062374D" w:rsidRDefault="00D23F1F" w:rsidP="0062374D">
      <w:pPr>
        <w:spacing w:line="360" w:lineRule="atLeast"/>
        <w:jc w:val="center"/>
        <w:rPr>
          <w:b/>
        </w:rPr>
      </w:pPr>
      <w:r>
        <w:rPr>
          <w:b/>
        </w:rPr>
        <w:t>TABLE 1:</w:t>
      </w:r>
      <w:r w:rsidR="00874CCA">
        <w:rPr>
          <w:b/>
        </w:rPr>
        <w:t xml:space="preserve"> </w:t>
      </w:r>
      <w:r>
        <w:rPr>
          <w:b/>
        </w:rPr>
        <w:t xml:space="preserve"> Functions</w:t>
      </w:r>
    </w:p>
    <w:p w14:paraId="021A34F6" w14:textId="77777777" w:rsidR="00863C1B" w:rsidRDefault="00863C1B" w:rsidP="0062374D">
      <w:pPr>
        <w:spacing w:line="360" w:lineRule="atLeast"/>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621"/>
        <w:gridCol w:w="621"/>
        <w:gridCol w:w="1597"/>
        <w:gridCol w:w="222"/>
        <w:gridCol w:w="628"/>
        <w:gridCol w:w="628"/>
        <w:gridCol w:w="883"/>
        <w:gridCol w:w="860"/>
      </w:tblGrid>
      <w:tr w:rsidR="00863C1B" w:rsidRPr="002F10CA" w14:paraId="1CA2E7E0" w14:textId="77777777" w:rsidTr="00970B73">
        <w:trPr>
          <w:trHeight w:val="730"/>
          <w:jc w:val="center"/>
        </w:trPr>
        <w:tc>
          <w:tcPr>
            <w:tcW w:w="0" w:type="auto"/>
            <w:gridSpan w:val="3"/>
            <w:tcBorders>
              <w:top w:val="single" w:sz="12" w:space="0" w:color="auto"/>
              <w:left w:val="single" w:sz="12" w:space="0" w:color="auto"/>
              <w:bottom w:val="single" w:sz="12" w:space="0" w:color="auto"/>
              <w:right w:val="single" w:sz="12" w:space="0" w:color="auto"/>
            </w:tcBorders>
            <w:shd w:val="clear" w:color="auto" w:fill="auto"/>
          </w:tcPr>
          <w:p w14:paraId="426E7C30" w14:textId="77777777" w:rsidR="00A700C1" w:rsidRPr="002F10CA" w:rsidRDefault="00A700C1" w:rsidP="00970B73">
            <w:pPr>
              <w:spacing w:line="360" w:lineRule="atLeast"/>
              <w:jc w:val="center"/>
              <w:rPr>
                <w:b/>
              </w:rPr>
            </w:pPr>
            <w:r w:rsidRPr="002F10CA">
              <w:rPr>
                <w:b/>
              </w:rPr>
              <w:t>Fu</w:t>
            </w:r>
            <w:r w:rsidR="00863C1B" w:rsidRPr="002F10CA">
              <w:rPr>
                <w:b/>
              </w:rPr>
              <w:t xml:space="preserve">nction </w:t>
            </w:r>
          </w:p>
          <w:p w14:paraId="239F0779" w14:textId="77777777" w:rsidR="00863C1B" w:rsidRPr="002F10CA" w:rsidRDefault="00863C1B" w:rsidP="00970B73">
            <w:pPr>
              <w:spacing w:line="360" w:lineRule="atLeast"/>
              <w:jc w:val="center"/>
              <w:rPr>
                <w:b/>
              </w:rPr>
            </w:pPr>
            <w:r w:rsidRPr="002F10CA">
              <w:rPr>
                <w:b/>
              </w:rPr>
              <w:t>Selection Inputs</w:t>
            </w:r>
          </w:p>
        </w:tc>
        <w:tc>
          <w:tcPr>
            <w:tcW w:w="0" w:type="auto"/>
            <w:tcBorders>
              <w:top w:val="single" w:sz="12" w:space="0" w:color="auto"/>
              <w:left w:val="single" w:sz="12" w:space="0" w:color="auto"/>
              <w:bottom w:val="single" w:sz="12" w:space="0" w:color="auto"/>
              <w:right w:val="single" w:sz="12" w:space="0" w:color="auto"/>
            </w:tcBorders>
            <w:shd w:val="clear" w:color="auto" w:fill="auto"/>
          </w:tcPr>
          <w:p w14:paraId="26EE62C2" w14:textId="77777777" w:rsidR="000B7F2C" w:rsidRPr="002F10CA" w:rsidRDefault="00863C1B" w:rsidP="00970B73">
            <w:pPr>
              <w:spacing w:line="360" w:lineRule="atLeast"/>
              <w:jc w:val="center"/>
              <w:rPr>
                <w:b/>
              </w:rPr>
            </w:pPr>
            <w:r w:rsidRPr="002F10CA">
              <w:rPr>
                <w:b/>
              </w:rPr>
              <w:t>Computation</w:t>
            </w:r>
          </w:p>
          <w:p w14:paraId="224F6FFD" w14:textId="77777777" w:rsidR="00863C1B" w:rsidRPr="002F10CA" w:rsidRDefault="00863C1B" w:rsidP="00970B73">
            <w:pPr>
              <w:spacing w:line="360" w:lineRule="atLeast"/>
              <w:jc w:val="center"/>
              <w:rPr>
                <w:b/>
              </w:rPr>
            </w:pPr>
            <w:r w:rsidRPr="002F10CA">
              <w:rPr>
                <w:b/>
              </w:rPr>
              <w:t xml:space="preserve"> Unit Output</w:t>
            </w:r>
          </w:p>
        </w:tc>
        <w:tc>
          <w:tcPr>
            <w:tcW w:w="0" w:type="auto"/>
            <w:tcBorders>
              <w:top w:val="nil"/>
              <w:left w:val="single" w:sz="12" w:space="0" w:color="auto"/>
              <w:bottom w:val="nil"/>
              <w:right w:val="single" w:sz="12" w:space="0" w:color="auto"/>
            </w:tcBorders>
            <w:shd w:val="clear" w:color="auto" w:fill="auto"/>
          </w:tcPr>
          <w:p w14:paraId="5C8809A3" w14:textId="77777777" w:rsidR="00863C1B" w:rsidRPr="002F10CA" w:rsidRDefault="00863C1B" w:rsidP="00970B73">
            <w:pPr>
              <w:spacing w:line="360" w:lineRule="atLeast"/>
              <w:jc w:val="cente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tcPr>
          <w:p w14:paraId="69E68C0D" w14:textId="77777777" w:rsidR="000B7F2C" w:rsidRPr="002F10CA" w:rsidRDefault="00863C1B" w:rsidP="00970B73">
            <w:pPr>
              <w:spacing w:line="360" w:lineRule="atLeast"/>
              <w:jc w:val="center"/>
              <w:rPr>
                <w:b/>
              </w:rPr>
            </w:pPr>
            <w:r w:rsidRPr="002F10CA">
              <w:rPr>
                <w:b/>
              </w:rPr>
              <w:t>Routing</w:t>
            </w:r>
          </w:p>
          <w:p w14:paraId="4C97C6C2" w14:textId="77777777" w:rsidR="00863C1B" w:rsidRPr="002F10CA" w:rsidRDefault="00863C1B" w:rsidP="00970B73">
            <w:pPr>
              <w:spacing w:line="360" w:lineRule="atLeast"/>
              <w:jc w:val="center"/>
              <w:rPr>
                <w:b/>
              </w:rPr>
            </w:pPr>
            <w:r w:rsidRPr="002F10CA">
              <w:rPr>
                <w:b/>
              </w:rPr>
              <w:t xml:space="preserve"> Selection</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vAlign w:val="bottom"/>
          </w:tcPr>
          <w:p w14:paraId="75B0D9DD" w14:textId="77777777" w:rsidR="00863C1B" w:rsidRPr="002F10CA" w:rsidRDefault="000B7F2C" w:rsidP="00970B73">
            <w:pPr>
              <w:spacing w:line="360" w:lineRule="atLeast"/>
              <w:jc w:val="center"/>
              <w:rPr>
                <w:b/>
              </w:rPr>
            </w:pPr>
            <w:r w:rsidRPr="002F10CA">
              <w:rPr>
                <w:b/>
              </w:rPr>
              <w:t>Router Output</w:t>
            </w:r>
          </w:p>
        </w:tc>
      </w:tr>
      <w:tr w:rsidR="00863C1B" w:rsidRPr="002F10CA" w14:paraId="781AFC95" w14:textId="77777777" w:rsidTr="00970B73">
        <w:trPr>
          <w:jc w:val="center"/>
        </w:trPr>
        <w:tc>
          <w:tcPr>
            <w:tcW w:w="0" w:type="auto"/>
            <w:tcBorders>
              <w:top w:val="single" w:sz="12" w:space="0" w:color="auto"/>
              <w:left w:val="single" w:sz="12" w:space="0" w:color="auto"/>
              <w:bottom w:val="single" w:sz="12" w:space="0" w:color="auto"/>
              <w:right w:val="nil"/>
            </w:tcBorders>
            <w:shd w:val="clear" w:color="auto" w:fill="auto"/>
          </w:tcPr>
          <w:p w14:paraId="30A64821" w14:textId="77777777" w:rsidR="00863C1B" w:rsidRPr="002F10CA" w:rsidRDefault="00863C1B" w:rsidP="00970B73">
            <w:pPr>
              <w:spacing w:line="360" w:lineRule="atLeast"/>
              <w:jc w:val="center"/>
              <w:rPr>
                <w:b/>
              </w:rPr>
            </w:pPr>
            <w:r w:rsidRPr="002F10CA">
              <w:rPr>
                <w:b/>
              </w:rPr>
              <w:t>F2</w:t>
            </w:r>
          </w:p>
        </w:tc>
        <w:tc>
          <w:tcPr>
            <w:tcW w:w="0" w:type="auto"/>
            <w:tcBorders>
              <w:top w:val="single" w:sz="12" w:space="0" w:color="auto"/>
              <w:left w:val="nil"/>
              <w:bottom w:val="single" w:sz="12" w:space="0" w:color="auto"/>
              <w:right w:val="nil"/>
            </w:tcBorders>
            <w:shd w:val="clear" w:color="auto" w:fill="auto"/>
          </w:tcPr>
          <w:p w14:paraId="7629E5F6" w14:textId="77777777" w:rsidR="00863C1B" w:rsidRPr="002F10CA" w:rsidRDefault="00863C1B" w:rsidP="00970B73">
            <w:pPr>
              <w:spacing w:line="360" w:lineRule="atLeast"/>
              <w:jc w:val="center"/>
              <w:rPr>
                <w:b/>
              </w:rPr>
            </w:pPr>
            <w:r w:rsidRPr="002F10CA">
              <w:rPr>
                <w:b/>
              </w:rPr>
              <w:t>F1</w:t>
            </w:r>
          </w:p>
        </w:tc>
        <w:tc>
          <w:tcPr>
            <w:tcW w:w="0" w:type="auto"/>
            <w:tcBorders>
              <w:top w:val="single" w:sz="12" w:space="0" w:color="auto"/>
              <w:left w:val="nil"/>
              <w:bottom w:val="single" w:sz="12" w:space="0" w:color="auto"/>
              <w:right w:val="single" w:sz="12" w:space="0" w:color="auto"/>
            </w:tcBorders>
            <w:shd w:val="clear" w:color="auto" w:fill="auto"/>
          </w:tcPr>
          <w:p w14:paraId="4068159D" w14:textId="77777777" w:rsidR="00863C1B" w:rsidRPr="002F10CA" w:rsidRDefault="00863C1B" w:rsidP="00970B73">
            <w:pPr>
              <w:spacing w:line="360" w:lineRule="atLeast"/>
              <w:jc w:val="center"/>
              <w:rPr>
                <w:b/>
              </w:rPr>
            </w:pPr>
            <w:r w:rsidRPr="002F10CA">
              <w:rPr>
                <w:b/>
              </w:rPr>
              <w:t>F0</w:t>
            </w:r>
          </w:p>
        </w:tc>
        <w:tc>
          <w:tcPr>
            <w:tcW w:w="0" w:type="auto"/>
            <w:tcBorders>
              <w:top w:val="single" w:sz="12" w:space="0" w:color="auto"/>
              <w:left w:val="single" w:sz="12" w:space="0" w:color="auto"/>
              <w:bottom w:val="single" w:sz="12" w:space="0" w:color="auto"/>
              <w:right w:val="single" w:sz="12" w:space="0" w:color="auto"/>
            </w:tcBorders>
            <w:shd w:val="clear" w:color="auto" w:fill="auto"/>
          </w:tcPr>
          <w:p w14:paraId="7411FCA0" w14:textId="77777777" w:rsidR="00863C1B" w:rsidRPr="002F10CA" w:rsidRDefault="00863C1B" w:rsidP="00970B73">
            <w:pPr>
              <w:spacing w:line="360" w:lineRule="atLeast"/>
              <w:jc w:val="center"/>
              <w:rPr>
                <w:b/>
              </w:rPr>
            </w:pPr>
            <w:r w:rsidRPr="002F10CA">
              <w:rPr>
                <w:b/>
              </w:rPr>
              <w:t>f(A, B)</w:t>
            </w:r>
          </w:p>
        </w:tc>
        <w:tc>
          <w:tcPr>
            <w:tcW w:w="0" w:type="auto"/>
            <w:tcBorders>
              <w:top w:val="nil"/>
              <w:left w:val="single" w:sz="12" w:space="0" w:color="auto"/>
              <w:bottom w:val="nil"/>
              <w:right w:val="single" w:sz="12" w:space="0" w:color="auto"/>
            </w:tcBorders>
            <w:shd w:val="clear" w:color="auto" w:fill="auto"/>
          </w:tcPr>
          <w:p w14:paraId="71158919" w14:textId="77777777" w:rsidR="00863C1B" w:rsidRPr="002F10CA" w:rsidRDefault="00863C1B" w:rsidP="00970B73">
            <w:pPr>
              <w:spacing w:line="360" w:lineRule="atLeast"/>
              <w:jc w:val="center"/>
            </w:pPr>
          </w:p>
        </w:tc>
        <w:tc>
          <w:tcPr>
            <w:tcW w:w="0" w:type="auto"/>
            <w:tcBorders>
              <w:top w:val="single" w:sz="12" w:space="0" w:color="auto"/>
              <w:left w:val="single" w:sz="12" w:space="0" w:color="auto"/>
              <w:bottom w:val="single" w:sz="12" w:space="0" w:color="auto"/>
              <w:right w:val="nil"/>
            </w:tcBorders>
            <w:shd w:val="clear" w:color="auto" w:fill="auto"/>
          </w:tcPr>
          <w:p w14:paraId="62397167" w14:textId="77777777" w:rsidR="00863C1B" w:rsidRPr="002F10CA" w:rsidRDefault="00863C1B" w:rsidP="00970B73">
            <w:pPr>
              <w:spacing w:line="360" w:lineRule="atLeast"/>
              <w:jc w:val="center"/>
              <w:rPr>
                <w:b/>
              </w:rPr>
            </w:pPr>
            <w:r w:rsidRPr="002F10CA">
              <w:rPr>
                <w:b/>
              </w:rPr>
              <w:t>R1</w:t>
            </w:r>
          </w:p>
        </w:tc>
        <w:tc>
          <w:tcPr>
            <w:tcW w:w="0" w:type="auto"/>
            <w:tcBorders>
              <w:top w:val="single" w:sz="12" w:space="0" w:color="auto"/>
              <w:left w:val="nil"/>
              <w:bottom w:val="single" w:sz="12" w:space="0" w:color="auto"/>
              <w:right w:val="single" w:sz="12" w:space="0" w:color="auto"/>
            </w:tcBorders>
            <w:shd w:val="clear" w:color="auto" w:fill="auto"/>
          </w:tcPr>
          <w:p w14:paraId="50C056DB" w14:textId="77777777" w:rsidR="00863C1B" w:rsidRPr="002F10CA" w:rsidRDefault="009027A6" w:rsidP="00970B73">
            <w:pPr>
              <w:spacing w:line="360" w:lineRule="atLeast"/>
              <w:jc w:val="center"/>
              <w:rPr>
                <w:b/>
              </w:rPr>
            </w:pPr>
            <w:r w:rsidRPr="002F10CA">
              <w:rPr>
                <w:b/>
              </w:rPr>
              <w:t>R0</w:t>
            </w:r>
          </w:p>
        </w:tc>
        <w:tc>
          <w:tcPr>
            <w:tcW w:w="0" w:type="auto"/>
            <w:tcBorders>
              <w:top w:val="single" w:sz="12" w:space="0" w:color="auto"/>
              <w:left w:val="single" w:sz="12" w:space="0" w:color="auto"/>
              <w:bottom w:val="single" w:sz="12" w:space="0" w:color="auto"/>
              <w:right w:val="nil"/>
            </w:tcBorders>
            <w:shd w:val="clear" w:color="auto" w:fill="auto"/>
          </w:tcPr>
          <w:p w14:paraId="7DD0F29C" w14:textId="77777777" w:rsidR="00863C1B" w:rsidRPr="002F10CA" w:rsidRDefault="00863C1B" w:rsidP="007D4829">
            <w:pPr>
              <w:spacing w:line="360" w:lineRule="atLeast"/>
              <w:jc w:val="center"/>
              <w:rPr>
                <w:b/>
              </w:rPr>
            </w:pPr>
            <w:r w:rsidRPr="002F10CA">
              <w:rPr>
                <w:b/>
              </w:rPr>
              <w:t>A</w:t>
            </w:r>
            <w:r w:rsidR="007D4829" w:rsidRPr="002F10CA">
              <w:rPr>
                <w:b/>
              </w:rPr>
              <w:t>*</w:t>
            </w:r>
          </w:p>
        </w:tc>
        <w:tc>
          <w:tcPr>
            <w:tcW w:w="0" w:type="auto"/>
            <w:tcBorders>
              <w:top w:val="single" w:sz="12" w:space="0" w:color="auto"/>
              <w:left w:val="nil"/>
              <w:bottom w:val="single" w:sz="12" w:space="0" w:color="auto"/>
              <w:right w:val="single" w:sz="12" w:space="0" w:color="auto"/>
            </w:tcBorders>
            <w:shd w:val="clear" w:color="auto" w:fill="auto"/>
          </w:tcPr>
          <w:p w14:paraId="53F84FD2" w14:textId="77777777" w:rsidR="00863C1B" w:rsidRPr="002F10CA" w:rsidRDefault="00863C1B" w:rsidP="007D4829">
            <w:pPr>
              <w:spacing w:line="360" w:lineRule="atLeast"/>
              <w:jc w:val="center"/>
              <w:rPr>
                <w:b/>
              </w:rPr>
            </w:pPr>
            <w:r w:rsidRPr="002F10CA">
              <w:rPr>
                <w:b/>
              </w:rPr>
              <w:t>B</w:t>
            </w:r>
            <w:r w:rsidR="007D4829" w:rsidRPr="002F10CA">
              <w:rPr>
                <w:b/>
              </w:rPr>
              <w:t>*</w:t>
            </w:r>
          </w:p>
        </w:tc>
      </w:tr>
      <w:tr w:rsidR="00863C1B" w:rsidRPr="002F10CA" w14:paraId="697D75D9" w14:textId="77777777" w:rsidTr="00970B73">
        <w:trPr>
          <w:jc w:val="center"/>
        </w:trPr>
        <w:tc>
          <w:tcPr>
            <w:tcW w:w="0" w:type="auto"/>
            <w:tcBorders>
              <w:top w:val="single" w:sz="12" w:space="0" w:color="auto"/>
              <w:left w:val="single" w:sz="12" w:space="0" w:color="auto"/>
              <w:bottom w:val="nil"/>
              <w:right w:val="nil"/>
            </w:tcBorders>
            <w:shd w:val="clear" w:color="auto" w:fill="auto"/>
          </w:tcPr>
          <w:p w14:paraId="3E58E367" w14:textId="77777777" w:rsidR="00863C1B" w:rsidRPr="002F10CA" w:rsidRDefault="00863C1B" w:rsidP="00970B73">
            <w:pPr>
              <w:spacing w:line="360" w:lineRule="atLeast"/>
              <w:jc w:val="center"/>
            </w:pPr>
            <w:r w:rsidRPr="002F10CA">
              <w:t>0</w:t>
            </w:r>
          </w:p>
        </w:tc>
        <w:tc>
          <w:tcPr>
            <w:tcW w:w="0" w:type="auto"/>
            <w:tcBorders>
              <w:top w:val="single" w:sz="12" w:space="0" w:color="auto"/>
              <w:left w:val="nil"/>
              <w:bottom w:val="nil"/>
              <w:right w:val="nil"/>
            </w:tcBorders>
            <w:shd w:val="clear" w:color="auto" w:fill="auto"/>
          </w:tcPr>
          <w:p w14:paraId="7318C93F" w14:textId="77777777" w:rsidR="00863C1B" w:rsidRPr="002F10CA" w:rsidRDefault="00863C1B" w:rsidP="00970B73">
            <w:pPr>
              <w:spacing w:line="360" w:lineRule="atLeast"/>
              <w:jc w:val="center"/>
            </w:pPr>
            <w:r w:rsidRPr="002F10CA">
              <w:t>0</w:t>
            </w:r>
          </w:p>
        </w:tc>
        <w:tc>
          <w:tcPr>
            <w:tcW w:w="0" w:type="auto"/>
            <w:tcBorders>
              <w:top w:val="single" w:sz="12" w:space="0" w:color="auto"/>
              <w:left w:val="nil"/>
              <w:bottom w:val="nil"/>
              <w:right w:val="single" w:sz="12" w:space="0" w:color="auto"/>
            </w:tcBorders>
            <w:shd w:val="clear" w:color="auto" w:fill="auto"/>
          </w:tcPr>
          <w:p w14:paraId="18ED6622" w14:textId="77777777" w:rsidR="00863C1B" w:rsidRPr="002F10CA" w:rsidRDefault="00863C1B" w:rsidP="00970B73">
            <w:pPr>
              <w:spacing w:line="360" w:lineRule="atLeast"/>
              <w:jc w:val="center"/>
            </w:pPr>
            <w:r w:rsidRPr="002F10CA">
              <w:t>0</w:t>
            </w:r>
          </w:p>
        </w:tc>
        <w:tc>
          <w:tcPr>
            <w:tcW w:w="0" w:type="auto"/>
            <w:tcBorders>
              <w:top w:val="single" w:sz="12" w:space="0" w:color="auto"/>
              <w:left w:val="single" w:sz="12" w:space="0" w:color="auto"/>
              <w:bottom w:val="nil"/>
              <w:right w:val="single" w:sz="12" w:space="0" w:color="auto"/>
            </w:tcBorders>
            <w:shd w:val="clear" w:color="auto" w:fill="auto"/>
          </w:tcPr>
          <w:p w14:paraId="6673DDB9" w14:textId="77777777" w:rsidR="00863C1B" w:rsidRPr="002F10CA" w:rsidRDefault="00863C1B" w:rsidP="00970B73">
            <w:pPr>
              <w:spacing w:line="360" w:lineRule="atLeast"/>
              <w:jc w:val="center"/>
            </w:pPr>
            <w:r w:rsidRPr="002F10CA">
              <w:t>A AND B</w:t>
            </w:r>
          </w:p>
        </w:tc>
        <w:tc>
          <w:tcPr>
            <w:tcW w:w="0" w:type="auto"/>
            <w:tcBorders>
              <w:top w:val="nil"/>
              <w:left w:val="single" w:sz="12" w:space="0" w:color="auto"/>
              <w:bottom w:val="nil"/>
              <w:right w:val="single" w:sz="12" w:space="0" w:color="auto"/>
            </w:tcBorders>
            <w:shd w:val="clear" w:color="auto" w:fill="auto"/>
          </w:tcPr>
          <w:p w14:paraId="060DE4F7" w14:textId="77777777" w:rsidR="00863C1B" w:rsidRPr="002F10CA" w:rsidRDefault="00863C1B" w:rsidP="00970B73">
            <w:pPr>
              <w:spacing w:line="360" w:lineRule="atLeast"/>
              <w:jc w:val="center"/>
            </w:pPr>
          </w:p>
        </w:tc>
        <w:tc>
          <w:tcPr>
            <w:tcW w:w="0" w:type="auto"/>
            <w:tcBorders>
              <w:top w:val="single" w:sz="12" w:space="0" w:color="auto"/>
              <w:left w:val="single" w:sz="12" w:space="0" w:color="auto"/>
              <w:bottom w:val="nil"/>
              <w:right w:val="nil"/>
            </w:tcBorders>
            <w:shd w:val="clear" w:color="auto" w:fill="auto"/>
          </w:tcPr>
          <w:p w14:paraId="5E159AA4" w14:textId="77777777" w:rsidR="00863C1B" w:rsidRPr="002F10CA" w:rsidRDefault="00863C1B" w:rsidP="00970B73">
            <w:pPr>
              <w:spacing w:line="360" w:lineRule="atLeast"/>
              <w:jc w:val="center"/>
            </w:pPr>
            <w:r w:rsidRPr="002F10CA">
              <w:t>0</w:t>
            </w:r>
          </w:p>
        </w:tc>
        <w:tc>
          <w:tcPr>
            <w:tcW w:w="0" w:type="auto"/>
            <w:tcBorders>
              <w:top w:val="single" w:sz="12" w:space="0" w:color="auto"/>
              <w:left w:val="nil"/>
              <w:bottom w:val="nil"/>
              <w:right w:val="single" w:sz="12" w:space="0" w:color="auto"/>
            </w:tcBorders>
            <w:shd w:val="clear" w:color="auto" w:fill="auto"/>
          </w:tcPr>
          <w:p w14:paraId="7DDA6748" w14:textId="77777777" w:rsidR="00863C1B" w:rsidRPr="002F10CA" w:rsidRDefault="00863C1B" w:rsidP="00970B73">
            <w:pPr>
              <w:spacing w:line="360" w:lineRule="atLeast"/>
              <w:jc w:val="center"/>
            </w:pPr>
            <w:r w:rsidRPr="002F10CA">
              <w:t>0</w:t>
            </w:r>
          </w:p>
        </w:tc>
        <w:tc>
          <w:tcPr>
            <w:tcW w:w="0" w:type="auto"/>
            <w:tcBorders>
              <w:top w:val="single" w:sz="12" w:space="0" w:color="auto"/>
              <w:left w:val="single" w:sz="12" w:space="0" w:color="auto"/>
              <w:bottom w:val="nil"/>
              <w:right w:val="nil"/>
            </w:tcBorders>
            <w:shd w:val="clear" w:color="auto" w:fill="auto"/>
          </w:tcPr>
          <w:p w14:paraId="3EB92FF7" w14:textId="77777777" w:rsidR="00863C1B" w:rsidRPr="002F10CA" w:rsidRDefault="00A700C1" w:rsidP="00970B73">
            <w:pPr>
              <w:spacing w:line="360" w:lineRule="atLeast"/>
              <w:jc w:val="center"/>
            </w:pPr>
            <w:r w:rsidRPr="002F10CA">
              <w:t>A</w:t>
            </w:r>
          </w:p>
        </w:tc>
        <w:tc>
          <w:tcPr>
            <w:tcW w:w="0" w:type="auto"/>
            <w:tcBorders>
              <w:top w:val="single" w:sz="12" w:space="0" w:color="auto"/>
              <w:left w:val="nil"/>
              <w:bottom w:val="nil"/>
              <w:right w:val="single" w:sz="12" w:space="0" w:color="auto"/>
            </w:tcBorders>
            <w:shd w:val="clear" w:color="auto" w:fill="auto"/>
          </w:tcPr>
          <w:p w14:paraId="6171E57A" w14:textId="77777777" w:rsidR="00863C1B" w:rsidRPr="002F10CA" w:rsidRDefault="00863C1B" w:rsidP="00970B73">
            <w:pPr>
              <w:spacing w:line="360" w:lineRule="atLeast"/>
              <w:jc w:val="center"/>
            </w:pPr>
            <w:r w:rsidRPr="002F10CA">
              <w:t>B</w:t>
            </w:r>
          </w:p>
        </w:tc>
      </w:tr>
      <w:tr w:rsidR="00863C1B" w:rsidRPr="002F10CA" w14:paraId="37D30A98" w14:textId="77777777" w:rsidTr="00970B73">
        <w:trPr>
          <w:jc w:val="center"/>
        </w:trPr>
        <w:tc>
          <w:tcPr>
            <w:tcW w:w="0" w:type="auto"/>
            <w:tcBorders>
              <w:top w:val="nil"/>
              <w:left w:val="single" w:sz="12" w:space="0" w:color="auto"/>
              <w:bottom w:val="nil"/>
              <w:right w:val="nil"/>
            </w:tcBorders>
            <w:shd w:val="clear" w:color="auto" w:fill="auto"/>
          </w:tcPr>
          <w:p w14:paraId="0D1F01B1" w14:textId="77777777" w:rsidR="00863C1B" w:rsidRPr="002F10CA" w:rsidRDefault="00863C1B" w:rsidP="00970B73">
            <w:pPr>
              <w:spacing w:line="360" w:lineRule="atLeast"/>
              <w:jc w:val="center"/>
            </w:pPr>
            <w:r w:rsidRPr="002F10CA">
              <w:t>0</w:t>
            </w:r>
          </w:p>
        </w:tc>
        <w:tc>
          <w:tcPr>
            <w:tcW w:w="0" w:type="auto"/>
            <w:tcBorders>
              <w:top w:val="nil"/>
              <w:left w:val="nil"/>
              <w:bottom w:val="nil"/>
              <w:right w:val="nil"/>
            </w:tcBorders>
            <w:shd w:val="clear" w:color="auto" w:fill="auto"/>
          </w:tcPr>
          <w:p w14:paraId="7990A070"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3C67F148"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single" w:sz="12" w:space="0" w:color="auto"/>
            </w:tcBorders>
            <w:shd w:val="clear" w:color="auto" w:fill="auto"/>
          </w:tcPr>
          <w:p w14:paraId="7AA03616" w14:textId="77777777" w:rsidR="00863C1B" w:rsidRPr="002F10CA" w:rsidRDefault="00863C1B" w:rsidP="00970B73">
            <w:pPr>
              <w:spacing w:line="360" w:lineRule="atLeast"/>
              <w:jc w:val="center"/>
            </w:pPr>
            <w:r w:rsidRPr="002F10CA">
              <w:t>A OR B</w:t>
            </w:r>
          </w:p>
        </w:tc>
        <w:tc>
          <w:tcPr>
            <w:tcW w:w="0" w:type="auto"/>
            <w:tcBorders>
              <w:top w:val="nil"/>
              <w:left w:val="single" w:sz="12" w:space="0" w:color="auto"/>
              <w:bottom w:val="nil"/>
              <w:right w:val="single" w:sz="12" w:space="0" w:color="auto"/>
            </w:tcBorders>
            <w:shd w:val="clear" w:color="auto" w:fill="auto"/>
          </w:tcPr>
          <w:p w14:paraId="6F47EF83" w14:textId="77777777" w:rsidR="00863C1B" w:rsidRPr="002F10CA" w:rsidRDefault="00863C1B" w:rsidP="00970B73">
            <w:pPr>
              <w:spacing w:line="360" w:lineRule="atLeast"/>
              <w:jc w:val="center"/>
            </w:pPr>
          </w:p>
        </w:tc>
        <w:tc>
          <w:tcPr>
            <w:tcW w:w="0" w:type="auto"/>
            <w:tcBorders>
              <w:top w:val="nil"/>
              <w:left w:val="single" w:sz="12" w:space="0" w:color="auto"/>
              <w:bottom w:val="nil"/>
              <w:right w:val="nil"/>
            </w:tcBorders>
            <w:shd w:val="clear" w:color="auto" w:fill="auto"/>
          </w:tcPr>
          <w:p w14:paraId="35BC68CE"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180D7630"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nil"/>
            </w:tcBorders>
            <w:shd w:val="clear" w:color="auto" w:fill="auto"/>
          </w:tcPr>
          <w:p w14:paraId="577BD0A0" w14:textId="77777777" w:rsidR="00863C1B" w:rsidRPr="002F10CA" w:rsidRDefault="00863C1B" w:rsidP="00970B73">
            <w:pPr>
              <w:spacing w:line="360" w:lineRule="atLeast"/>
              <w:jc w:val="center"/>
            </w:pPr>
            <w:r w:rsidRPr="002F10CA">
              <w:t>A</w:t>
            </w:r>
          </w:p>
        </w:tc>
        <w:tc>
          <w:tcPr>
            <w:tcW w:w="0" w:type="auto"/>
            <w:tcBorders>
              <w:top w:val="nil"/>
              <w:left w:val="nil"/>
              <w:bottom w:val="nil"/>
              <w:right w:val="single" w:sz="12" w:space="0" w:color="auto"/>
            </w:tcBorders>
            <w:shd w:val="clear" w:color="auto" w:fill="auto"/>
          </w:tcPr>
          <w:p w14:paraId="43FF6503" w14:textId="77777777" w:rsidR="00863C1B" w:rsidRPr="002F10CA" w:rsidRDefault="00863C1B" w:rsidP="00970B73">
            <w:pPr>
              <w:spacing w:line="360" w:lineRule="atLeast"/>
              <w:jc w:val="center"/>
            </w:pPr>
            <w:r w:rsidRPr="002F10CA">
              <w:t>F</w:t>
            </w:r>
          </w:p>
        </w:tc>
      </w:tr>
      <w:tr w:rsidR="00863C1B" w:rsidRPr="002F10CA" w14:paraId="580CF4DC" w14:textId="77777777" w:rsidTr="00970B73">
        <w:trPr>
          <w:jc w:val="center"/>
        </w:trPr>
        <w:tc>
          <w:tcPr>
            <w:tcW w:w="0" w:type="auto"/>
            <w:tcBorders>
              <w:top w:val="nil"/>
              <w:left w:val="single" w:sz="12" w:space="0" w:color="auto"/>
              <w:bottom w:val="nil"/>
              <w:right w:val="nil"/>
            </w:tcBorders>
            <w:shd w:val="clear" w:color="auto" w:fill="auto"/>
          </w:tcPr>
          <w:p w14:paraId="364A2F47" w14:textId="77777777" w:rsidR="00863C1B" w:rsidRPr="002F10CA" w:rsidRDefault="00863C1B" w:rsidP="00970B73">
            <w:pPr>
              <w:spacing w:line="360" w:lineRule="atLeast"/>
              <w:jc w:val="center"/>
            </w:pPr>
            <w:r w:rsidRPr="002F10CA">
              <w:t>0</w:t>
            </w:r>
          </w:p>
        </w:tc>
        <w:tc>
          <w:tcPr>
            <w:tcW w:w="0" w:type="auto"/>
            <w:tcBorders>
              <w:top w:val="nil"/>
              <w:left w:val="nil"/>
              <w:bottom w:val="nil"/>
              <w:right w:val="nil"/>
            </w:tcBorders>
            <w:shd w:val="clear" w:color="auto" w:fill="auto"/>
          </w:tcPr>
          <w:p w14:paraId="57048A43"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64391384"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single" w:sz="12" w:space="0" w:color="auto"/>
            </w:tcBorders>
            <w:shd w:val="clear" w:color="auto" w:fill="auto"/>
          </w:tcPr>
          <w:p w14:paraId="7CAE8D5C" w14:textId="77777777" w:rsidR="00863C1B" w:rsidRPr="002F10CA" w:rsidRDefault="00863C1B" w:rsidP="00970B73">
            <w:pPr>
              <w:spacing w:line="360" w:lineRule="atLeast"/>
              <w:jc w:val="center"/>
            </w:pPr>
            <w:r w:rsidRPr="002F10CA">
              <w:t>A XOR B</w:t>
            </w:r>
          </w:p>
        </w:tc>
        <w:tc>
          <w:tcPr>
            <w:tcW w:w="0" w:type="auto"/>
            <w:tcBorders>
              <w:top w:val="nil"/>
              <w:left w:val="single" w:sz="12" w:space="0" w:color="auto"/>
              <w:bottom w:val="nil"/>
              <w:right w:val="single" w:sz="12" w:space="0" w:color="auto"/>
            </w:tcBorders>
            <w:shd w:val="clear" w:color="auto" w:fill="auto"/>
          </w:tcPr>
          <w:p w14:paraId="4F71FD87" w14:textId="77777777" w:rsidR="00863C1B" w:rsidRPr="002F10CA" w:rsidRDefault="00863C1B" w:rsidP="00970B73">
            <w:pPr>
              <w:spacing w:line="360" w:lineRule="atLeast"/>
              <w:jc w:val="center"/>
            </w:pPr>
          </w:p>
        </w:tc>
        <w:tc>
          <w:tcPr>
            <w:tcW w:w="0" w:type="auto"/>
            <w:tcBorders>
              <w:top w:val="nil"/>
              <w:left w:val="single" w:sz="12" w:space="0" w:color="auto"/>
              <w:bottom w:val="nil"/>
              <w:right w:val="nil"/>
            </w:tcBorders>
            <w:shd w:val="clear" w:color="auto" w:fill="auto"/>
          </w:tcPr>
          <w:p w14:paraId="63180EAA"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2CF77BCE"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nil"/>
            </w:tcBorders>
            <w:shd w:val="clear" w:color="auto" w:fill="auto"/>
          </w:tcPr>
          <w:p w14:paraId="2D5564D4" w14:textId="77777777" w:rsidR="00863C1B" w:rsidRPr="002F10CA" w:rsidRDefault="00A700C1" w:rsidP="00970B73">
            <w:pPr>
              <w:spacing w:line="360" w:lineRule="atLeast"/>
              <w:jc w:val="center"/>
            </w:pPr>
            <w:r w:rsidRPr="002F10CA">
              <w:t>F</w:t>
            </w:r>
          </w:p>
        </w:tc>
        <w:tc>
          <w:tcPr>
            <w:tcW w:w="0" w:type="auto"/>
            <w:tcBorders>
              <w:top w:val="nil"/>
              <w:left w:val="nil"/>
              <w:bottom w:val="nil"/>
              <w:right w:val="single" w:sz="12" w:space="0" w:color="auto"/>
            </w:tcBorders>
            <w:shd w:val="clear" w:color="auto" w:fill="auto"/>
          </w:tcPr>
          <w:p w14:paraId="4009EE6F" w14:textId="77777777" w:rsidR="00863C1B" w:rsidRPr="002F10CA" w:rsidRDefault="00863C1B" w:rsidP="00970B73">
            <w:pPr>
              <w:spacing w:line="360" w:lineRule="atLeast"/>
              <w:jc w:val="center"/>
            </w:pPr>
            <w:r w:rsidRPr="002F10CA">
              <w:t>B</w:t>
            </w:r>
          </w:p>
        </w:tc>
      </w:tr>
      <w:tr w:rsidR="00863C1B" w:rsidRPr="002F10CA" w14:paraId="233D8EE5" w14:textId="77777777" w:rsidTr="00970B73">
        <w:trPr>
          <w:jc w:val="center"/>
        </w:trPr>
        <w:tc>
          <w:tcPr>
            <w:tcW w:w="0" w:type="auto"/>
            <w:tcBorders>
              <w:top w:val="nil"/>
              <w:left w:val="single" w:sz="12" w:space="0" w:color="auto"/>
              <w:bottom w:val="nil"/>
              <w:right w:val="nil"/>
            </w:tcBorders>
            <w:shd w:val="clear" w:color="auto" w:fill="auto"/>
          </w:tcPr>
          <w:p w14:paraId="041A8247" w14:textId="77777777" w:rsidR="00863C1B" w:rsidRPr="002F10CA" w:rsidRDefault="00863C1B" w:rsidP="00970B73">
            <w:pPr>
              <w:spacing w:line="360" w:lineRule="atLeast"/>
              <w:jc w:val="center"/>
            </w:pPr>
            <w:r w:rsidRPr="002F10CA">
              <w:t>0</w:t>
            </w:r>
          </w:p>
        </w:tc>
        <w:tc>
          <w:tcPr>
            <w:tcW w:w="0" w:type="auto"/>
            <w:tcBorders>
              <w:top w:val="nil"/>
              <w:left w:val="nil"/>
              <w:bottom w:val="nil"/>
              <w:right w:val="nil"/>
            </w:tcBorders>
            <w:shd w:val="clear" w:color="auto" w:fill="auto"/>
          </w:tcPr>
          <w:p w14:paraId="080495EB"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32F80DB9"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single" w:sz="12" w:space="0" w:color="auto"/>
            </w:tcBorders>
            <w:shd w:val="clear" w:color="auto" w:fill="auto"/>
          </w:tcPr>
          <w:p w14:paraId="71333245" w14:textId="77777777" w:rsidR="00863C1B" w:rsidRPr="002F10CA" w:rsidRDefault="00863C1B" w:rsidP="00970B73">
            <w:pPr>
              <w:spacing w:line="360" w:lineRule="atLeast"/>
              <w:jc w:val="center"/>
            </w:pPr>
            <w:r w:rsidRPr="002F10CA">
              <w:t>1111</w:t>
            </w:r>
          </w:p>
        </w:tc>
        <w:tc>
          <w:tcPr>
            <w:tcW w:w="0" w:type="auto"/>
            <w:tcBorders>
              <w:top w:val="nil"/>
              <w:left w:val="single" w:sz="12" w:space="0" w:color="auto"/>
              <w:bottom w:val="nil"/>
              <w:right w:val="single" w:sz="12" w:space="0" w:color="auto"/>
            </w:tcBorders>
            <w:shd w:val="clear" w:color="auto" w:fill="auto"/>
          </w:tcPr>
          <w:p w14:paraId="541C6685" w14:textId="77777777" w:rsidR="00863C1B" w:rsidRPr="002F10CA" w:rsidRDefault="00863C1B" w:rsidP="00970B73">
            <w:pPr>
              <w:spacing w:line="360" w:lineRule="atLeast"/>
              <w:jc w:val="center"/>
            </w:pPr>
          </w:p>
        </w:tc>
        <w:tc>
          <w:tcPr>
            <w:tcW w:w="0" w:type="auto"/>
            <w:tcBorders>
              <w:top w:val="nil"/>
              <w:left w:val="single" w:sz="12" w:space="0" w:color="auto"/>
              <w:bottom w:val="single" w:sz="12" w:space="0" w:color="auto"/>
              <w:right w:val="nil"/>
            </w:tcBorders>
            <w:shd w:val="clear" w:color="auto" w:fill="auto"/>
          </w:tcPr>
          <w:p w14:paraId="6095D40E" w14:textId="77777777" w:rsidR="00863C1B" w:rsidRPr="002F10CA" w:rsidRDefault="00863C1B" w:rsidP="00970B73">
            <w:pPr>
              <w:spacing w:line="360" w:lineRule="atLeast"/>
              <w:jc w:val="center"/>
            </w:pPr>
            <w:r w:rsidRPr="002F10CA">
              <w:t>1</w:t>
            </w:r>
          </w:p>
        </w:tc>
        <w:tc>
          <w:tcPr>
            <w:tcW w:w="0" w:type="auto"/>
            <w:tcBorders>
              <w:top w:val="nil"/>
              <w:left w:val="nil"/>
              <w:bottom w:val="single" w:sz="12" w:space="0" w:color="auto"/>
              <w:right w:val="single" w:sz="12" w:space="0" w:color="auto"/>
            </w:tcBorders>
            <w:shd w:val="clear" w:color="auto" w:fill="auto"/>
          </w:tcPr>
          <w:p w14:paraId="6EF511D2"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single" w:sz="12" w:space="0" w:color="auto"/>
              <w:right w:val="nil"/>
            </w:tcBorders>
            <w:shd w:val="clear" w:color="auto" w:fill="auto"/>
          </w:tcPr>
          <w:p w14:paraId="4AB9A557" w14:textId="77777777" w:rsidR="00863C1B" w:rsidRPr="002F10CA" w:rsidRDefault="00863C1B" w:rsidP="00970B73">
            <w:pPr>
              <w:spacing w:line="360" w:lineRule="atLeast"/>
              <w:jc w:val="center"/>
            </w:pPr>
            <w:r w:rsidRPr="002F10CA">
              <w:t>B</w:t>
            </w:r>
          </w:p>
        </w:tc>
        <w:tc>
          <w:tcPr>
            <w:tcW w:w="0" w:type="auto"/>
            <w:tcBorders>
              <w:top w:val="nil"/>
              <w:left w:val="nil"/>
              <w:bottom w:val="single" w:sz="12" w:space="0" w:color="auto"/>
              <w:right w:val="single" w:sz="12" w:space="0" w:color="auto"/>
            </w:tcBorders>
            <w:shd w:val="clear" w:color="auto" w:fill="auto"/>
          </w:tcPr>
          <w:p w14:paraId="4F08E4C7" w14:textId="77777777" w:rsidR="00863C1B" w:rsidRPr="002F10CA" w:rsidRDefault="00863C1B" w:rsidP="00970B73">
            <w:pPr>
              <w:spacing w:line="360" w:lineRule="atLeast"/>
              <w:jc w:val="center"/>
            </w:pPr>
            <w:r w:rsidRPr="002F10CA">
              <w:t>A</w:t>
            </w:r>
          </w:p>
        </w:tc>
      </w:tr>
      <w:tr w:rsidR="00863C1B" w:rsidRPr="002F10CA" w14:paraId="32B7AB1D" w14:textId="77777777" w:rsidTr="00970B73">
        <w:trPr>
          <w:jc w:val="center"/>
        </w:trPr>
        <w:tc>
          <w:tcPr>
            <w:tcW w:w="0" w:type="auto"/>
            <w:tcBorders>
              <w:top w:val="nil"/>
              <w:left w:val="single" w:sz="12" w:space="0" w:color="auto"/>
              <w:bottom w:val="nil"/>
              <w:right w:val="nil"/>
            </w:tcBorders>
            <w:shd w:val="clear" w:color="auto" w:fill="auto"/>
          </w:tcPr>
          <w:p w14:paraId="0B9FB08D" w14:textId="77777777" w:rsidR="00863C1B" w:rsidRPr="002F10CA" w:rsidRDefault="00863C1B" w:rsidP="00970B73">
            <w:pPr>
              <w:spacing w:line="360" w:lineRule="atLeast"/>
              <w:jc w:val="center"/>
            </w:pPr>
            <w:r w:rsidRPr="002F10CA">
              <w:t>1</w:t>
            </w:r>
          </w:p>
        </w:tc>
        <w:tc>
          <w:tcPr>
            <w:tcW w:w="0" w:type="auto"/>
            <w:tcBorders>
              <w:top w:val="nil"/>
              <w:left w:val="nil"/>
              <w:bottom w:val="nil"/>
              <w:right w:val="nil"/>
            </w:tcBorders>
            <w:shd w:val="clear" w:color="auto" w:fill="auto"/>
          </w:tcPr>
          <w:p w14:paraId="0844BE09"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503B0435"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single" w:sz="12" w:space="0" w:color="auto"/>
            </w:tcBorders>
            <w:shd w:val="clear" w:color="auto" w:fill="auto"/>
          </w:tcPr>
          <w:p w14:paraId="031D5427" w14:textId="77777777" w:rsidR="00863C1B" w:rsidRPr="002F10CA" w:rsidRDefault="00863C1B" w:rsidP="00970B73">
            <w:pPr>
              <w:spacing w:line="360" w:lineRule="atLeast"/>
              <w:jc w:val="center"/>
            </w:pPr>
            <w:r w:rsidRPr="002F10CA">
              <w:t>A NAND B</w:t>
            </w:r>
          </w:p>
        </w:tc>
        <w:tc>
          <w:tcPr>
            <w:tcW w:w="0" w:type="auto"/>
            <w:tcBorders>
              <w:top w:val="nil"/>
              <w:left w:val="single" w:sz="12" w:space="0" w:color="auto"/>
              <w:bottom w:val="nil"/>
              <w:right w:val="nil"/>
            </w:tcBorders>
            <w:shd w:val="clear" w:color="auto" w:fill="auto"/>
          </w:tcPr>
          <w:p w14:paraId="1732090E"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759209FE"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7E96570C"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68965846" w14:textId="77777777" w:rsidR="00863C1B" w:rsidRPr="002F10CA" w:rsidRDefault="00863C1B" w:rsidP="00970B73">
            <w:pPr>
              <w:spacing w:line="360" w:lineRule="atLeast"/>
              <w:jc w:val="center"/>
            </w:pPr>
          </w:p>
        </w:tc>
        <w:tc>
          <w:tcPr>
            <w:tcW w:w="0" w:type="auto"/>
            <w:tcBorders>
              <w:top w:val="single" w:sz="12" w:space="0" w:color="auto"/>
              <w:left w:val="nil"/>
              <w:bottom w:val="nil"/>
              <w:right w:val="nil"/>
            </w:tcBorders>
            <w:shd w:val="clear" w:color="auto" w:fill="auto"/>
          </w:tcPr>
          <w:p w14:paraId="6AC56B71" w14:textId="77777777" w:rsidR="00863C1B" w:rsidRPr="002F10CA" w:rsidRDefault="00863C1B" w:rsidP="00970B73">
            <w:pPr>
              <w:spacing w:line="360" w:lineRule="atLeast"/>
              <w:jc w:val="center"/>
            </w:pPr>
          </w:p>
        </w:tc>
      </w:tr>
      <w:tr w:rsidR="00863C1B" w:rsidRPr="002F10CA" w14:paraId="5EADB3A7" w14:textId="77777777" w:rsidTr="00970B73">
        <w:trPr>
          <w:jc w:val="center"/>
        </w:trPr>
        <w:tc>
          <w:tcPr>
            <w:tcW w:w="0" w:type="auto"/>
            <w:tcBorders>
              <w:top w:val="nil"/>
              <w:left w:val="single" w:sz="12" w:space="0" w:color="auto"/>
              <w:bottom w:val="nil"/>
              <w:right w:val="nil"/>
            </w:tcBorders>
            <w:shd w:val="clear" w:color="auto" w:fill="auto"/>
          </w:tcPr>
          <w:p w14:paraId="4B2C4217" w14:textId="77777777" w:rsidR="00863C1B" w:rsidRPr="002F10CA" w:rsidRDefault="00863C1B" w:rsidP="00970B73">
            <w:pPr>
              <w:spacing w:line="360" w:lineRule="atLeast"/>
              <w:jc w:val="center"/>
            </w:pPr>
            <w:r w:rsidRPr="002F10CA">
              <w:t>1</w:t>
            </w:r>
          </w:p>
        </w:tc>
        <w:tc>
          <w:tcPr>
            <w:tcW w:w="0" w:type="auto"/>
            <w:tcBorders>
              <w:top w:val="nil"/>
              <w:left w:val="nil"/>
              <w:bottom w:val="nil"/>
              <w:right w:val="nil"/>
            </w:tcBorders>
            <w:shd w:val="clear" w:color="auto" w:fill="auto"/>
          </w:tcPr>
          <w:p w14:paraId="7BF03BED" w14:textId="77777777" w:rsidR="00863C1B" w:rsidRPr="002F10CA" w:rsidRDefault="00863C1B" w:rsidP="00970B73">
            <w:pPr>
              <w:spacing w:line="360" w:lineRule="atLeast"/>
              <w:jc w:val="center"/>
            </w:pPr>
            <w:r w:rsidRPr="002F10CA">
              <w:t>0</w:t>
            </w:r>
          </w:p>
        </w:tc>
        <w:tc>
          <w:tcPr>
            <w:tcW w:w="0" w:type="auto"/>
            <w:tcBorders>
              <w:top w:val="nil"/>
              <w:left w:val="nil"/>
              <w:bottom w:val="nil"/>
              <w:right w:val="single" w:sz="12" w:space="0" w:color="auto"/>
            </w:tcBorders>
            <w:shd w:val="clear" w:color="auto" w:fill="auto"/>
          </w:tcPr>
          <w:p w14:paraId="4A37EF8E"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nil"/>
              <w:right w:val="single" w:sz="12" w:space="0" w:color="auto"/>
            </w:tcBorders>
            <w:shd w:val="clear" w:color="auto" w:fill="auto"/>
          </w:tcPr>
          <w:p w14:paraId="5EEDE92F" w14:textId="77777777" w:rsidR="00863C1B" w:rsidRPr="002F10CA" w:rsidRDefault="00863C1B" w:rsidP="00970B73">
            <w:pPr>
              <w:spacing w:line="360" w:lineRule="atLeast"/>
              <w:jc w:val="center"/>
            </w:pPr>
            <w:r w:rsidRPr="002F10CA">
              <w:t>A NOR B</w:t>
            </w:r>
          </w:p>
        </w:tc>
        <w:tc>
          <w:tcPr>
            <w:tcW w:w="0" w:type="auto"/>
            <w:tcBorders>
              <w:top w:val="nil"/>
              <w:left w:val="single" w:sz="12" w:space="0" w:color="auto"/>
              <w:bottom w:val="nil"/>
              <w:right w:val="nil"/>
            </w:tcBorders>
            <w:shd w:val="clear" w:color="auto" w:fill="auto"/>
          </w:tcPr>
          <w:p w14:paraId="68179EAB"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6D2EE3DB"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3AE82B51"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77D2857C"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6257D5B0" w14:textId="77777777" w:rsidR="00863C1B" w:rsidRPr="002F10CA" w:rsidRDefault="00863C1B" w:rsidP="00970B73">
            <w:pPr>
              <w:spacing w:line="360" w:lineRule="atLeast"/>
              <w:jc w:val="center"/>
            </w:pPr>
          </w:p>
        </w:tc>
      </w:tr>
      <w:tr w:rsidR="00863C1B" w:rsidRPr="002F10CA" w14:paraId="41E85C7A" w14:textId="77777777" w:rsidTr="00970B73">
        <w:trPr>
          <w:jc w:val="center"/>
        </w:trPr>
        <w:tc>
          <w:tcPr>
            <w:tcW w:w="0" w:type="auto"/>
            <w:tcBorders>
              <w:top w:val="nil"/>
              <w:left w:val="single" w:sz="12" w:space="0" w:color="auto"/>
              <w:bottom w:val="nil"/>
              <w:right w:val="nil"/>
            </w:tcBorders>
            <w:shd w:val="clear" w:color="auto" w:fill="auto"/>
          </w:tcPr>
          <w:p w14:paraId="48D1EB07" w14:textId="77777777" w:rsidR="00863C1B" w:rsidRPr="002F10CA" w:rsidRDefault="00863C1B" w:rsidP="00970B73">
            <w:pPr>
              <w:spacing w:line="360" w:lineRule="atLeast"/>
              <w:jc w:val="center"/>
            </w:pPr>
            <w:r w:rsidRPr="002F10CA">
              <w:t>1</w:t>
            </w:r>
          </w:p>
        </w:tc>
        <w:tc>
          <w:tcPr>
            <w:tcW w:w="0" w:type="auto"/>
            <w:tcBorders>
              <w:top w:val="nil"/>
              <w:left w:val="nil"/>
              <w:bottom w:val="nil"/>
              <w:right w:val="nil"/>
            </w:tcBorders>
            <w:shd w:val="clear" w:color="auto" w:fill="auto"/>
          </w:tcPr>
          <w:p w14:paraId="383251D2" w14:textId="77777777" w:rsidR="00863C1B" w:rsidRPr="002F10CA" w:rsidRDefault="00863C1B" w:rsidP="00970B73">
            <w:pPr>
              <w:spacing w:line="360" w:lineRule="atLeast"/>
              <w:jc w:val="center"/>
            </w:pPr>
            <w:r w:rsidRPr="002F10CA">
              <w:t>1</w:t>
            </w:r>
          </w:p>
        </w:tc>
        <w:tc>
          <w:tcPr>
            <w:tcW w:w="0" w:type="auto"/>
            <w:tcBorders>
              <w:top w:val="nil"/>
              <w:left w:val="nil"/>
              <w:bottom w:val="nil"/>
              <w:right w:val="single" w:sz="12" w:space="0" w:color="auto"/>
            </w:tcBorders>
            <w:shd w:val="clear" w:color="auto" w:fill="auto"/>
          </w:tcPr>
          <w:p w14:paraId="7D79BCCD" w14:textId="77777777" w:rsidR="00863C1B" w:rsidRPr="002F10CA" w:rsidRDefault="00863C1B" w:rsidP="00970B73">
            <w:pPr>
              <w:spacing w:line="360" w:lineRule="atLeast"/>
              <w:jc w:val="center"/>
            </w:pPr>
            <w:r w:rsidRPr="002F10CA">
              <w:t>0</w:t>
            </w:r>
          </w:p>
        </w:tc>
        <w:tc>
          <w:tcPr>
            <w:tcW w:w="0" w:type="auto"/>
            <w:tcBorders>
              <w:top w:val="nil"/>
              <w:left w:val="single" w:sz="12" w:space="0" w:color="auto"/>
              <w:bottom w:val="nil"/>
              <w:right w:val="single" w:sz="12" w:space="0" w:color="auto"/>
            </w:tcBorders>
            <w:shd w:val="clear" w:color="auto" w:fill="auto"/>
          </w:tcPr>
          <w:p w14:paraId="424D0AAB" w14:textId="77777777" w:rsidR="00863C1B" w:rsidRPr="002F10CA" w:rsidRDefault="00863C1B" w:rsidP="00970B73">
            <w:pPr>
              <w:spacing w:line="360" w:lineRule="atLeast"/>
              <w:jc w:val="center"/>
            </w:pPr>
            <w:r w:rsidRPr="002F10CA">
              <w:t>A XNOR B</w:t>
            </w:r>
          </w:p>
        </w:tc>
        <w:tc>
          <w:tcPr>
            <w:tcW w:w="0" w:type="auto"/>
            <w:tcBorders>
              <w:top w:val="nil"/>
              <w:left w:val="single" w:sz="12" w:space="0" w:color="auto"/>
              <w:bottom w:val="nil"/>
              <w:right w:val="nil"/>
            </w:tcBorders>
            <w:shd w:val="clear" w:color="auto" w:fill="auto"/>
          </w:tcPr>
          <w:p w14:paraId="209F2840"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14D7E8D5"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3A0BF517"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77C658A8"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0F44150D" w14:textId="77777777" w:rsidR="00863C1B" w:rsidRPr="002F10CA" w:rsidRDefault="00863C1B" w:rsidP="00970B73">
            <w:pPr>
              <w:spacing w:line="360" w:lineRule="atLeast"/>
              <w:jc w:val="center"/>
            </w:pPr>
          </w:p>
        </w:tc>
      </w:tr>
      <w:tr w:rsidR="00863C1B" w:rsidRPr="002F10CA" w14:paraId="1C2F1DCC" w14:textId="77777777" w:rsidTr="00970B73">
        <w:trPr>
          <w:jc w:val="center"/>
        </w:trPr>
        <w:tc>
          <w:tcPr>
            <w:tcW w:w="0" w:type="auto"/>
            <w:tcBorders>
              <w:top w:val="nil"/>
              <w:left w:val="single" w:sz="12" w:space="0" w:color="auto"/>
              <w:bottom w:val="single" w:sz="12" w:space="0" w:color="auto"/>
              <w:right w:val="nil"/>
            </w:tcBorders>
            <w:shd w:val="clear" w:color="auto" w:fill="auto"/>
          </w:tcPr>
          <w:p w14:paraId="0A309C79" w14:textId="77777777" w:rsidR="00863C1B" w:rsidRPr="002F10CA" w:rsidRDefault="00863C1B" w:rsidP="00970B73">
            <w:pPr>
              <w:spacing w:line="360" w:lineRule="atLeast"/>
              <w:jc w:val="center"/>
            </w:pPr>
            <w:r w:rsidRPr="002F10CA">
              <w:t>1</w:t>
            </w:r>
          </w:p>
        </w:tc>
        <w:tc>
          <w:tcPr>
            <w:tcW w:w="0" w:type="auto"/>
            <w:tcBorders>
              <w:top w:val="nil"/>
              <w:left w:val="nil"/>
              <w:bottom w:val="single" w:sz="12" w:space="0" w:color="auto"/>
              <w:right w:val="nil"/>
            </w:tcBorders>
            <w:shd w:val="clear" w:color="auto" w:fill="auto"/>
          </w:tcPr>
          <w:p w14:paraId="05EF93DE" w14:textId="77777777" w:rsidR="00863C1B" w:rsidRPr="002F10CA" w:rsidRDefault="00863C1B" w:rsidP="00970B73">
            <w:pPr>
              <w:spacing w:line="360" w:lineRule="atLeast"/>
              <w:jc w:val="center"/>
            </w:pPr>
            <w:r w:rsidRPr="002F10CA">
              <w:t>1</w:t>
            </w:r>
          </w:p>
        </w:tc>
        <w:tc>
          <w:tcPr>
            <w:tcW w:w="0" w:type="auto"/>
            <w:tcBorders>
              <w:top w:val="nil"/>
              <w:left w:val="nil"/>
              <w:bottom w:val="single" w:sz="12" w:space="0" w:color="auto"/>
              <w:right w:val="single" w:sz="12" w:space="0" w:color="auto"/>
            </w:tcBorders>
            <w:shd w:val="clear" w:color="auto" w:fill="auto"/>
          </w:tcPr>
          <w:p w14:paraId="5308712E" w14:textId="77777777" w:rsidR="00863C1B" w:rsidRPr="002F10CA" w:rsidRDefault="00863C1B" w:rsidP="00970B73">
            <w:pPr>
              <w:spacing w:line="360" w:lineRule="atLeast"/>
              <w:jc w:val="center"/>
            </w:pPr>
            <w:r w:rsidRPr="002F10CA">
              <w:t>1</w:t>
            </w:r>
          </w:p>
        </w:tc>
        <w:tc>
          <w:tcPr>
            <w:tcW w:w="0" w:type="auto"/>
            <w:tcBorders>
              <w:top w:val="nil"/>
              <w:left w:val="single" w:sz="12" w:space="0" w:color="auto"/>
              <w:bottom w:val="single" w:sz="12" w:space="0" w:color="auto"/>
              <w:right w:val="single" w:sz="12" w:space="0" w:color="auto"/>
            </w:tcBorders>
            <w:shd w:val="clear" w:color="auto" w:fill="auto"/>
          </w:tcPr>
          <w:p w14:paraId="05EAE122" w14:textId="77777777" w:rsidR="00863C1B" w:rsidRPr="002F10CA" w:rsidRDefault="00863C1B" w:rsidP="00970B73">
            <w:pPr>
              <w:spacing w:line="360" w:lineRule="atLeast"/>
              <w:jc w:val="center"/>
            </w:pPr>
            <w:r w:rsidRPr="002F10CA">
              <w:t>0000</w:t>
            </w:r>
          </w:p>
        </w:tc>
        <w:tc>
          <w:tcPr>
            <w:tcW w:w="0" w:type="auto"/>
            <w:tcBorders>
              <w:top w:val="nil"/>
              <w:left w:val="single" w:sz="12" w:space="0" w:color="auto"/>
              <w:bottom w:val="nil"/>
              <w:right w:val="nil"/>
            </w:tcBorders>
            <w:shd w:val="clear" w:color="auto" w:fill="auto"/>
          </w:tcPr>
          <w:p w14:paraId="1ECB8CA7"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01DF9819"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79DA97BF"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51FC8215" w14:textId="77777777" w:rsidR="00863C1B" w:rsidRPr="002F10CA" w:rsidRDefault="00863C1B" w:rsidP="00970B73">
            <w:pPr>
              <w:spacing w:line="360" w:lineRule="atLeast"/>
              <w:jc w:val="center"/>
            </w:pPr>
          </w:p>
        </w:tc>
        <w:tc>
          <w:tcPr>
            <w:tcW w:w="0" w:type="auto"/>
            <w:tcBorders>
              <w:top w:val="nil"/>
              <w:left w:val="nil"/>
              <w:bottom w:val="nil"/>
              <w:right w:val="nil"/>
            </w:tcBorders>
            <w:shd w:val="clear" w:color="auto" w:fill="auto"/>
          </w:tcPr>
          <w:p w14:paraId="5F174E99" w14:textId="77777777" w:rsidR="00863C1B" w:rsidRPr="002F10CA" w:rsidRDefault="00863C1B" w:rsidP="00970B73">
            <w:pPr>
              <w:spacing w:line="360" w:lineRule="atLeast"/>
              <w:jc w:val="center"/>
            </w:pPr>
          </w:p>
        </w:tc>
      </w:tr>
    </w:tbl>
    <w:p w14:paraId="5696E942" w14:textId="77777777" w:rsidR="00D23F1F" w:rsidRDefault="00D23F1F" w:rsidP="0062374D">
      <w:pPr>
        <w:spacing w:line="360" w:lineRule="atLeast"/>
        <w:jc w:val="center"/>
        <w:rPr>
          <w:b/>
        </w:rPr>
      </w:pPr>
    </w:p>
    <w:p w14:paraId="767F741F" w14:textId="77777777" w:rsidR="00565585" w:rsidRDefault="00565585" w:rsidP="005B622F">
      <w:pPr>
        <w:spacing w:before="240" w:line="360" w:lineRule="atLeast"/>
        <w:rPr>
          <w:b/>
        </w:rPr>
      </w:pPr>
    </w:p>
    <w:p w14:paraId="1296BFBA" w14:textId="77777777" w:rsidR="00D65E59" w:rsidRDefault="00714D86" w:rsidP="005B622F">
      <w:pPr>
        <w:spacing w:before="240" w:line="360" w:lineRule="atLeast"/>
      </w:pPr>
      <w:r>
        <w:rPr>
          <w:b/>
        </w:rPr>
        <w:lastRenderedPageBreak/>
        <w:t>Control Unit</w:t>
      </w:r>
    </w:p>
    <w:p w14:paraId="3C45FCCA" w14:textId="2147C116" w:rsidR="00714D86" w:rsidRDefault="00D65E59" w:rsidP="00D65E59">
      <w:pPr>
        <w:spacing w:before="240" w:line="360" w:lineRule="atLeast"/>
        <w:ind w:firstLine="720"/>
        <w:jc w:val="both"/>
      </w:pPr>
      <w:r>
        <w:t>The control unit will accept the following inputs:</w:t>
      </w:r>
      <w:r w:rsidR="00874CCA">
        <w:t xml:space="preserve"> </w:t>
      </w:r>
      <w:r>
        <w:t>Load A, Load B, Execute, and the clock signal.</w:t>
      </w:r>
      <w:r w:rsidR="00874CCA">
        <w:t xml:space="preserve"> </w:t>
      </w:r>
      <w:r>
        <w:t xml:space="preserve">The Load A and Load B inputs will perform parallel loads from the </w:t>
      </w:r>
      <w:r w:rsidR="00865A30">
        <w:rPr>
          <w:rFonts w:hint="eastAsia"/>
          <w:lang w:eastAsia="zh-CN"/>
        </w:rPr>
        <w:t>INPUT</w:t>
      </w:r>
      <w:r w:rsidR="00865A30">
        <w:t xml:space="preserve"> port</w:t>
      </w:r>
      <w:r>
        <w:t xml:space="preserve"> (D3-D0) into the A and B registers.</w:t>
      </w:r>
      <w:r w:rsidR="00874CCA">
        <w:t xml:space="preserve"> </w:t>
      </w:r>
      <w:r>
        <w:t>Execute tells the control unit that the select switches and the register contents are ready for execution and that the control unit should begin the computation cycle.</w:t>
      </w:r>
      <w:r w:rsidR="00874CCA">
        <w:t xml:space="preserve"> </w:t>
      </w:r>
      <w:r>
        <w:t>The control unit then shifts the register unit the required number of times and halts until the next execution is requested.</w:t>
      </w:r>
      <w:r w:rsidR="00874CCA">
        <w:t xml:space="preserve"> </w:t>
      </w:r>
      <w:r>
        <w:t>Obviously, some type of mechanism to keep track of the shifts will be required.</w:t>
      </w:r>
      <w:r w:rsidR="00874CCA">
        <w:t xml:space="preserve"> </w:t>
      </w:r>
      <w:r>
        <w:t xml:space="preserve">The clock input should be taken from the function generator </w:t>
      </w:r>
      <w:r w:rsidR="008B4165">
        <w:t>to</w:t>
      </w:r>
      <w:r>
        <w:t xml:space="preserve"> make the computation cycle appear </w:t>
      </w:r>
      <w:r w:rsidRPr="005B622F">
        <w:t>to be instantaneous while also leaving the debugging capacity of single stepping.</w:t>
      </w:r>
    </w:p>
    <w:p w14:paraId="63FFB064" w14:textId="77777777" w:rsidR="00CA2570" w:rsidRDefault="00CA2570" w:rsidP="00D65E59">
      <w:pPr>
        <w:spacing w:before="240" w:line="360" w:lineRule="atLeast"/>
        <w:ind w:firstLine="720"/>
        <w:jc w:val="both"/>
      </w:pPr>
    </w:p>
    <w:p w14:paraId="631ED274" w14:textId="77777777" w:rsidR="00CA2570" w:rsidRPr="00CA2570" w:rsidRDefault="00000000" w:rsidP="00CA2570">
      <w:pPr>
        <w:spacing w:before="240" w:line="360" w:lineRule="atLeast"/>
        <w:ind w:firstLine="720"/>
        <w:jc w:val="center"/>
        <w:rPr>
          <w:noProof/>
        </w:rPr>
      </w:pPr>
      <w:r>
        <w:rPr>
          <w:noProof/>
        </w:rPr>
        <w:pict w14:anchorId="770A22BC">
          <v:shape id="Picture 1" o:spid="_x0000_s2050" type="#_x0000_t75" style="position:absolute;left:0;text-align:left;margin-left:0;margin-top:4.75pt;width:6in;height:177pt;z-index:-1;visibility:visible" wrapcoords="-38 0 -38 21508 21600 21508 21600 0 -38 0">
            <v:imagedata r:id="rId10" o:title="" gain="1.25" grayscale="t"/>
            <w10:wrap type="tight"/>
          </v:shape>
        </w:pict>
      </w:r>
      <w:r w:rsidR="00CA2570">
        <w:rPr>
          <w:noProof/>
        </w:rPr>
        <w:t>Figure 2: State Diagram</w:t>
      </w:r>
    </w:p>
    <w:p w14:paraId="307C9C16" w14:textId="4C0FF897" w:rsidR="00B11851" w:rsidRDefault="005B622F" w:rsidP="00CA2570">
      <w:pPr>
        <w:spacing w:before="240" w:line="360" w:lineRule="atLeast"/>
        <w:ind w:firstLine="720"/>
        <w:jc w:val="both"/>
      </w:pPr>
      <w:r>
        <w:t xml:space="preserve">To accomplish this, a </w:t>
      </w:r>
      <w:r w:rsidR="00ED752C">
        <w:t xml:space="preserve">finite </w:t>
      </w:r>
      <w:r>
        <w:t xml:space="preserve">state machine is devised to control the operation of the </w:t>
      </w:r>
      <w:r w:rsidR="00ED752C">
        <w:t>register unit.</w:t>
      </w:r>
      <w:r w:rsidR="00874CCA">
        <w:t xml:space="preserve"> </w:t>
      </w:r>
      <w:r w:rsidR="00ED752C">
        <w:t>There are two common state machine types: the Moore machine and the Mealy</w:t>
      </w:r>
      <w:r w:rsidR="00A85804">
        <w:t xml:space="preserve"> machine.</w:t>
      </w:r>
      <w:r w:rsidR="00874CCA">
        <w:t xml:space="preserve"> </w:t>
      </w:r>
      <w:r w:rsidR="00A85804">
        <w:t xml:space="preserve">During operation, </w:t>
      </w:r>
      <w:r w:rsidR="0007198A">
        <w:t>both</w:t>
      </w:r>
      <w:r w:rsidR="00ED752C">
        <w:t xml:space="preserve"> machines </w:t>
      </w:r>
      <w:r w:rsidR="00A85804">
        <w:t>take in a set of inputs, transitions through a</w:t>
      </w:r>
      <w:r w:rsidR="00ED752C">
        <w:t xml:space="preserve"> finite number of states</w:t>
      </w:r>
      <w:r w:rsidR="00A85804">
        <w:t>,</w:t>
      </w:r>
      <w:r w:rsidR="00ED752C">
        <w:t xml:space="preserve"> </w:t>
      </w:r>
      <w:r w:rsidR="00A85804">
        <w:t>and output the relevant controls.</w:t>
      </w:r>
      <w:r w:rsidR="00874CCA">
        <w:t xml:space="preserve"> </w:t>
      </w:r>
      <w:r w:rsidR="00A85804">
        <w:t>The biggest difference between the two state machine</w:t>
      </w:r>
      <w:r w:rsidR="0060457A">
        <w:t>s</w:t>
      </w:r>
      <w:r w:rsidR="00A85804">
        <w:t xml:space="preserve"> is that the outputs of the Moore machine depend solely on the current state, each serving a specific output configuration, while the outputs of the Mealy machine depends on a combination of the current state and the current inputs.</w:t>
      </w:r>
      <w:r w:rsidR="00874CCA">
        <w:t xml:space="preserve"> </w:t>
      </w:r>
      <w:r w:rsidR="00A85804">
        <w:t>From this point of view, it is apparent that the Mealy machine will be able to achieve the same level of control by using fewer states than what’s required by the Moore machine, which</w:t>
      </w:r>
      <w:r w:rsidR="00DD6CC8">
        <w:t xml:space="preserve"> also makes the circuit implementation a little bit easier.</w:t>
      </w:r>
    </w:p>
    <w:p w14:paraId="377CB9B5" w14:textId="77777777" w:rsidR="00387E1F" w:rsidRDefault="00DD6CC8" w:rsidP="00D65E59">
      <w:pPr>
        <w:spacing w:before="240" w:line="360" w:lineRule="atLeast"/>
        <w:jc w:val="both"/>
      </w:pPr>
      <w:r>
        <w:lastRenderedPageBreak/>
        <w:tab/>
        <w:t>Table 1 shows an example of the Mealy machine for our control unit.</w:t>
      </w:r>
      <w:r w:rsidR="00874CCA">
        <w:t xml:space="preserve"> </w:t>
      </w:r>
      <w:r>
        <w:t>The inputs of the Mealy machine are the ‘Execute’ switch, a single-bit state representation ‘Q’</w:t>
      </w:r>
      <w:r w:rsidR="00387E1F">
        <w:t>, and two-bit count</w:t>
      </w:r>
      <w:r>
        <w:t xml:space="preserve"> ‘C1C0’.</w:t>
      </w:r>
      <w:r w:rsidR="00874CCA">
        <w:t xml:space="preserve"> </w:t>
      </w:r>
      <w:r>
        <w:t>The ‘Execute’ switch dictates when the circuit should initiate the computation cycle.</w:t>
      </w:r>
      <w:r w:rsidR="00874CCA">
        <w:t xml:space="preserve"> </w:t>
      </w:r>
      <w:r>
        <w:t xml:space="preserve">The single-bit state ‘Q’ split the Mealy machine into two states that serves </w:t>
      </w:r>
      <w:r w:rsidR="00627612">
        <w:t>distinct</w:t>
      </w:r>
      <w:r>
        <w:t xml:space="preserve"> purposes – one is the reset</w:t>
      </w:r>
      <w:r w:rsidR="00387E1F">
        <w:t>/rest</w:t>
      </w:r>
      <w:r>
        <w:t xml:space="preserve"> state, and the other one is the shift</w:t>
      </w:r>
      <w:r w:rsidR="00387E1F">
        <w:t>/halt</w:t>
      </w:r>
      <w:r>
        <w:t xml:space="preserve"> state</w:t>
      </w:r>
      <w:r w:rsidR="00387E1F">
        <w:t>.</w:t>
      </w:r>
      <w:r w:rsidR="00874CCA">
        <w:t xml:space="preserve"> </w:t>
      </w:r>
      <w:r w:rsidR="00387E1F">
        <w:t>And the count bits ‘C1C0’ are used to keep track of the number of shifts in the shift/halt state.</w:t>
      </w:r>
      <w:r w:rsidR="00874CCA">
        <w:t xml:space="preserve"> </w:t>
      </w:r>
      <w:r w:rsidR="00DE4961">
        <w:t>Note that ‘C1C0’ represents a simplification, using a counter here reduces the number of states we must explicitly encode.</w:t>
      </w:r>
      <w:r w:rsidR="00CD5C97">
        <w:t xml:space="preserve"> </w:t>
      </w:r>
      <w:r w:rsidR="00387E1F">
        <w:t>The outputs of the mealy machine are the output signal ‘Reg. Shift’</w:t>
      </w:r>
      <w:r w:rsidR="00C96641">
        <w:t xml:space="preserve"> (‘S’)</w:t>
      </w:r>
      <w:r w:rsidR="00387E1F">
        <w:t xml:space="preserve"> which goes to the register unit, the </w:t>
      </w:r>
      <w:r w:rsidR="00AD0E0C">
        <w:t>next</w:t>
      </w:r>
      <w:r w:rsidR="0072775F">
        <w:t xml:space="preserve"> state ‘Q</w:t>
      </w:r>
      <w:r w:rsidR="00387E1F">
        <w:t xml:space="preserve">’, and the </w:t>
      </w:r>
      <w:r w:rsidR="00AD0E0C">
        <w:t>next</w:t>
      </w:r>
      <w:r w:rsidR="0072775F">
        <w:t xml:space="preserve"> count ‘C1C0</w:t>
      </w:r>
      <w:r w:rsidR="00387E1F">
        <w:t>’.</w:t>
      </w:r>
      <w:r w:rsidR="00874CCA">
        <w:t xml:space="preserve"> </w:t>
      </w:r>
      <w:r w:rsidR="00387E1F">
        <w:t>Notice that the state descriptions are not very precise here, and this is the characteristics of the Mealy machine.</w:t>
      </w:r>
      <w:r w:rsidR="00874CCA">
        <w:t xml:space="preserve"> </w:t>
      </w:r>
      <w:r w:rsidR="00387E1F">
        <w:t>Unlike the Moore machine where every state is directly linked to an operation and thus the purpose is clearly defined, the Mealy machine groups similar operations into a single state, then uses a combination of the current state and the current inputs to perform an operation.</w:t>
      </w:r>
    </w:p>
    <w:p w14:paraId="46ED13B2" w14:textId="1BC08FED" w:rsidR="00DC21F7" w:rsidRDefault="00387E1F" w:rsidP="00D65E59">
      <w:pPr>
        <w:spacing w:before="240" w:line="360" w:lineRule="atLeast"/>
        <w:jc w:val="both"/>
      </w:pPr>
      <w:r>
        <w:tab/>
        <w:t xml:space="preserve">To produce </w:t>
      </w:r>
      <w:r w:rsidR="00DC21F7">
        <w:t>a state machine</w:t>
      </w:r>
      <w:r>
        <w:t xml:space="preserve">, </w:t>
      </w:r>
      <w:r w:rsidR="00AD0E0C">
        <w:t xml:space="preserve">you should follow the actual </w:t>
      </w:r>
      <w:r w:rsidR="00DC21F7">
        <w:t xml:space="preserve">sequential </w:t>
      </w:r>
      <w:r w:rsidR="00AD0E0C">
        <w:t xml:space="preserve">operation of the circuit, where the state and the counts starts from </w:t>
      </w:r>
      <w:r w:rsidR="002354CB">
        <w:t>(</w:t>
      </w:r>
      <w:r w:rsidR="00AD0E0C">
        <w:t>QC1C0=‘0000’</w:t>
      </w:r>
      <w:r w:rsidR="002354CB">
        <w:t>)</w:t>
      </w:r>
      <w:r w:rsidR="00AD0E0C">
        <w:t>, and the ‘Execute’ switch is held low (‘E’=’0’).</w:t>
      </w:r>
      <w:r w:rsidR="00874CCA">
        <w:t xml:space="preserve"> </w:t>
      </w:r>
      <w:r w:rsidR="00AD0E0C">
        <w:t>As long as the ‘Execute’ switch remains low, the circuit stay in a rest state, where the register unit stays put and the</w:t>
      </w:r>
      <w:r w:rsidR="00627612">
        <w:t xml:space="preserve"> next state and count also stay</w:t>
      </w:r>
      <w:r w:rsidR="00AD0E0C">
        <w:t xml:space="preserve"> unchanged (</w:t>
      </w:r>
      <w:r w:rsidR="00C96641">
        <w:t>S</w:t>
      </w:r>
      <w:r w:rsidR="00AD0E0C">
        <w:t>Q</w:t>
      </w:r>
      <w:r w:rsidR="00072AC0" w:rsidRPr="00072AC0">
        <w:rPr>
          <w:vertAlign w:val="superscript"/>
        </w:rPr>
        <w:t>+</w:t>
      </w:r>
      <w:r w:rsidR="00AD0E0C">
        <w:t>C1</w:t>
      </w:r>
      <w:r w:rsidR="00072AC0" w:rsidRPr="00072AC0">
        <w:rPr>
          <w:vertAlign w:val="superscript"/>
        </w:rPr>
        <w:t>+</w:t>
      </w:r>
      <w:r w:rsidR="00AD0E0C">
        <w:t>C0</w:t>
      </w:r>
      <w:r w:rsidR="00072AC0" w:rsidRPr="00072AC0">
        <w:rPr>
          <w:vertAlign w:val="superscript"/>
        </w:rPr>
        <w:t>+</w:t>
      </w:r>
      <w:r w:rsidR="00AD0E0C">
        <w:t>=‘0000’).</w:t>
      </w:r>
      <w:r w:rsidR="00874CCA">
        <w:t xml:space="preserve"> </w:t>
      </w:r>
      <w:r w:rsidR="00AD0E0C">
        <w:t xml:space="preserve">However, </w:t>
      </w:r>
      <w:r w:rsidR="00627612">
        <w:t>at the immediate clock edge after</w:t>
      </w:r>
      <w:r w:rsidR="00AD0E0C">
        <w:t xml:space="preserve"> the ‘Execute’ switch is flipped up (EQC1C0=‘1000’), the state machine moves to the </w:t>
      </w:r>
      <w:r w:rsidR="00C96641">
        <w:t xml:space="preserve">shift/halt </w:t>
      </w:r>
      <w:proofErr w:type="gramStart"/>
      <w:r w:rsidR="00C96641">
        <w:t>state, and</w:t>
      </w:r>
      <w:proofErr w:type="gramEnd"/>
      <w:r w:rsidR="00C96641">
        <w:t xml:space="preserve"> sends out the signal to shift the registers </w:t>
      </w:r>
      <w:r w:rsidR="00654359">
        <w:t xml:space="preserve">and begins to increment the counter </w:t>
      </w:r>
      <w:r w:rsidR="00C96641">
        <w:t>(SQ</w:t>
      </w:r>
      <w:r w:rsidR="00072AC0" w:rsidRPr="00072AC0">
        <w:rPr>
          <w:vertAlign w:val="superscript"/>
        </w:rPr>
        <w:t>+</w:t>
      </w:r>
      <w:r w:rsidR="00C96641">
        <w:t>C1</w:t>
      </w:r>
      <w:r w:rsidR="00072AC0" w:rsidRPr="00072AC0">
        <w:rPr>
          <w:vertAlign w:val="superscript"/>
        </w:rPr>
        <w:t>+</w:t>
      </w:r>
      <w:r w:rsidR="00C96641">
        <w:t>C0</w:t>
      </w:r>
      <w:r w:rsidR="00072AC0" w:rsidRPr="00072AC0">
        <w:rPr>
          <w:vertAlign w:val="superscript"/>
        </w:rPr>
        <w:t>+</w:t>
      </w:r>
      <w:r w:rsidR="00C96641">
        <w:t>=‘110</w:t>
      </w:r>
      <w:r w:rsidR="00654359">
        <w:t>1</w:t>
      </w:r>
      <w:r w:rsidR="00DC21F7">
        <w:t>’).</w:t>
      </w:r>
      <w:r w:rsidR="00874CCA">
        <w:t xml:space="preserve"> </w:t>
      </w:r>
      <w:r w:rsidR="00DC21F7">
        <w:t>The state machine in total should then carry out three additional shifts regardless of the condition of the ‘Execute’ switch.</w:t>
      </w:r>
      <w:r w:rsidR="00874CCA">
        <w:t xml:space="preserve"> </w:t>
      </w:r>
      <w:r w:rsidR="00DC21F7">
        <w:t>After the four shifts, the state machine will state in (SQ</w:t>
      </w:r>
      <w:r w:rsidR="00072AC0" w:rsidRPr="00072AC0">
        <w:rPr>
          <w:vertAlign w:val="superscript"/>
        </w:rPr>
        <w:t>+</w:t>
      </w:r>
      <w:r w:rsidR="00DC21F7">
        <w:t>C1</w:t>
      </w:r>
      <w:r w:rsidR="00072AC0" w:rsidRPr="00072AC0">
        <w:rPr>
          <w:vertAlign w:val="superscript"/>
        </w:rPr>
        <w:t>+</w:t>
      </w:r>
      <w:r w:rsidR="00DC21F7">
        <w:t>C0</w:t>
      </w:r>
      <w:r w:rsidR="00072AC0" w:rsidRPr="00072AC0">
        <w:rPr>
          <w:vertAlign w:val="superscript"/>
        </w:rPr>
        <w:t>+</w:t>
      </w:r>
      <w:r w:rsidR="00DC21F7">
        <w:t>=‘0100’) if the ‘Execute’ switch remains high, or transitions back to (SQ</w:t>
      </w:r>
      <w:r w:rsidR="00072AC0" w:rsidRPr="00072AC0">
        <w:rPr>
          <w:vertAlign w:val="superscript"/>
        </w:rPr>
        <w:t>+</w:t>
      </w:r>
      <w:r w:rsidR="00DC21F7">
        <w:t>C1</w:t>
      </w:r>
      <w:r w:rsidR="00072AC0" w:rsidRPr="00072AC0">
        <w:rPr>
          <w:vertAlign w:val="superscript"/>
        </w:rPr>
        <w:t>+</w:t>
      </w:r>
      <w:r w:rsidR="00DC21F7">
        <w:t>C0</w:t>
      </w:r>
      <w:r w:rsidR="00072AC0" w:rsidRPr="00072AC0">
        <w:rPr>
          <w:vertAlign w:val="superscript"/>
        </w:rPr>
        <w:t>+</w:t>
      </w:r>
      <w:r w:rsidR="00DC21F7">
        <w:t>=‘0000’) if the ‘Execute’ switch drops low.</w:t>
      </w:r>
      <w:r w:rsidR="00874CCA">
        <w:t xml:space="preserve"> </w:t>
      </w:r>
      <w:r w:rsidR="00DC21F7">
        <w:t xml:space="preserve">This completes one full cycle of bit-serial logic operation as the state machine comes back to where it had </w:t>
      </w:r>
      <w:r w:rsidR="005E67AD">
        <w:t>started and</w:t>
      </w:r>
      <w:r w:rsidR="00DC21F7">
        <w:t xml:space="preserve"> </w:t>
      </w:r>
      <w:proofErr w:type="gramStart"/>
      <w:r w:rsidR="00DC21F7">
        <w:t>awaits</w:t>
      </w:r>
      <w:proofErr w:type="gramEnd"/>
      <w:r w:rsidR="00DC21F7">
        <w:t xml:space="preserve"> for another full cycle of operation when the ‘Execute’ switch is flipped up again.</w:t>
      </w:r>
    </w:p>
    <w:p w14:paraId="10195D52" w14:textId="77777777" w:rsidR="00DC21F7" w:rsidRPr="005B622F" w:rsidRDefault="00DC21F7" w:rsidP="00443302">
      <w:pPr>
        <w:spacing w:before="240" w:line="360" w:lineRule="atLeast"/>
        <w:ind w:firstLine="720"/>
        <w:jc w:val="both"/>
      </w:pPr>
      <w:r>
        <w:t xml:space="preserve">To </w:t>
      </w:r>
      <w:r w:rsidR="00443302">
        <w:t>transform the state machine into a physical circuit, we will next build a state transition table.</w:t>
      </w:r>
      <w:r w:rsidR="00874CCA">
        <w:t xml:space="preserve"> </w:t>
      </w:r>
      <w:r w:rsidR="00C96641">
        <w:t>Follow through the entire operation cycle to fill out as much of the state transition table as possible.</w:t>
      </w:r>
      <w:r w:rsidR="00874CCA">
        <w:t xml:space="preserve"> </w:t>
      </w:r>
      <w:r w:rsidR="00C96641">
        <w:t>You will then notice that not all combinations are valid.</w:t>
      </w:r>
      <w:r w:rsidR="00874CCA">
        <w:t xml:space="preserve"> </w:t>
      </w:r>
      <w:r w:rsidR="00C96641">
        <w:t>For example, if we are in the reset/rest state, it is not possible for our counts to hold any value other than ‘00’, and therefore we will never encounter</w:t>
      </w:r>
      <w:r w:rsidR="00654359">
        <w:t>, for example,</w:t>
      </w:r>
      <w:r w:rsidR="00C96641">
        <w:t xml:space="preserve"> (EQC1C0=‘0011’) during our circuit operation.</w:t>
      </w:r>
      <w:r w:rsidR="00874CCA">
        <w:t xml:space="preserve"> </w:t>
      </w:r>
      <w:r w:rsidR="00C96641">
        <w:t xml:space="preserve">If the combination is not valid, a ‘don’t care’ (‘d’) should be </w:t>
      </w:r>
      <w:r w:rsidR="00C96641">
        <w:lastRenderedPageBreak/>
        <w:t>placed in the out</w:t>
      </w:r>
      <w:r w:rsidR="00382A98">
        <w:t>puts for easier implementation of the circuit (remember that it is ok to circle the K-map minterm over the ‘don’t cares’ without affecting the functionality of the circuit).</w:t>
      </w:r>
      <w:r>
        <w:t xml:space="preserve"> </w:t>
      </w:r>
    </w:p>
    <w:p w14:paraId="381DDB78" w14:textId="77777777" w:rsidR="00D65E59" w:rsidRDefault="00D65E59" w:rsidP="00B11851">
      <w:pPr>
        <w:tabs>
          <w:tab w:val="left" w:pos="7230"/>
        </w:tabs>
        <w:jc w:val="center"/>
      </w:pPr>
    </w:p>
    <w:p w14:paraId="76FC7E61" w14:textId="77777777" w:rsidR="00B11851" w:rsidRDefault="00D65E59" w:rsidP="00382A98">
      <w:pPr>
        <w:spacing w:after="240" w:line="360" w:lineRule="atLeast"/>
        <w:jc w:val="center"/>
        <w:rPr>
          <w:b/>
        </w:rPr>
      </w:pPr>
      <w:r>
        <w:rPr>
          <w:b/>
        </w:rPr>
        <w:t xml:space="preserve"> TABLE </w:t>
      </w:r>
      <w:r w:rsidR="00DD6CC8">
        <w:rPr>
          <w:b/>
        </w:rPr>
        <w:t>1</w:t>
      </w:r>
      <w:r>
        <w:rPr>
          <w:b/>
        </w:rPr>
        <w:t>:</w:t>
      </w:r>
      <w:r w:rsidR="00874CCA">
        <w:rPr>
          <w:b/>
        </w:rPr>
        <w:t xml:space="preserve"> </w:t>
      </w:r>
      <w:r>
        <w:rPr>
          <w:b/>
        </w:rPr>
        <w:t xml:space="preserve"> </w:t>
      </w:r>
      <w:r w:rsidRPr="00D65E59">
        <w:rPr>
          <w:b/>
        </w:rPr>
        <w:t xml:space="preserve">Control unit </w:t>
      </w:r>
      <w:r w:rsidR="00C96641">
        <w:rPr>
          <w:b/>
        </w:rPr>
        <w:t xml:space="preserve">state transition </w:t>
      </w:r>
      <w:r w:rsidRPr="00D65E59">
        <w:rPr>
          <w:b/>
        </w:rPr>
        <w:t>table using the Mealy state machine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990"/>
        <w:gridCol w:w="990"/>
        <w:gridCol w:w="990"/>
        <w:gridCol w:w="1440"/>
        <w:gridCol w:w="996"/>
        <w:gridCol w:w="996"/>
        <w:gridCol w:w="996"/>
      </w:tblGrid>
      <w:tr w:rsidR="00D65E59" w:rsidRPr="002F10CA" w14:paraId="45B07584" w14:textId="77777777" w:rsidTr="00443302">
        <w:tc>
          <w:tcPr>
            <w:tcW w:w="1458" w:type="dxa"/>
            <w:tcBorders>
              <w:bottom w:val="single" w:sz="4" w:space="0" w:color="auto"/>
              <w:right w:val="nil"/>
            </w:tcBorders>
            <w:shd w:val="clear" w:color="auto" w:fill="auto"/>
            <w:vAlign w:val="center"/>
          </w:tcPr>
          <w:p w14:paraId="4F893D29" w14:textId="77777777" w:rsidR="00D65E59" w:rsidRPr="002F10CA" w:rsidRDefault="00D65E59" w:rsidP="00FA21E4">
            <w:pPr>
              <w:jc w:val="center"/>
              <w:rPr>
                <w:rFonts w:ascii="Times New Roman" w:hAnsi="Times New Roman" w:cs="Times New Roman"/>
                <w:color w:val="000000"/>
                <w:kern w:val="24"/>
                <w:szCs w:val="24"/>
                <w:lang w:eastAsia="zh-TW"/>
              </w:rPr>
            </w:pPr>
            <w:r w:rsidRPr="002F10CA">
              <w:rPr>
                <w:rFonts w:ascii="Times New Roman" w:hAnsi="Times New Roman" w:cs="Times New Roman"/>
                <w:color w:val="000000"/>
                <w:kern w:val="24"/>
                <w:szCs w:val="24"/>
                <w:lang w:eastAsia="zh-TW"/>
              </w:rPr>
              <w:t>Exec.</w:t>
            </w:r>
          </w:p>
          <w:p w14:paraId="5EFC1EE4"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Switch</w:t>
            </w:r>
            <w:r w:rsidR="00443302" w:rsidRPr="002F10CA">
              <w:rPr>
                <w:rFonts w:ascii="Times New Roman" w:hAnsi="Times New Roman" w:cs="Times New Roman"/>
                <w:color w:val="000000"/>
                <w:kern w:val="24"/>
                <w:szCs w:val="24"/>
                <w:lang w:eastAsia="zh-TW"/>
              </w:rPr>
              <w:t xml:space="preserve"> (‘E’)</w:t>
            </w:r>
          </w:p>
        </w:tc>
        <w:tc>
          <w:tcPr>
            <w:tcW w:w="990" w:type="dxa"/>
            <w:tcBorders>
              <w:left w:val="nil"/>
              <w:bottom w:val="single" w:sz="4" w:space="0" w:color="auto"/>
              <w:right w:val="nil"/>
            </w:tcBorders>
            <w:shd w:val="clear" w:color="auto" w:fill="auto"/>
            <w:vAlign w:val="center"/>
          </w:tcPr>
          <w:p w14:paraId="0939F83C"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Q</w:t>
            </w:r>
          </w:p>
        </w:tc>
        <w:tc>
          <w:tcPr>
            <w:tcW w:w="990" w:type="dxa"/>
            <w:tcBorders>
              <w:left w:val="nil"/>
              <w:bottom w:val="single" w:sz="4" w:space="0" w:color="auto"/>
              <w:right w:val="nil"/>
            </w:tcBorders>
            <w:shd w:val="clear" w:color="auto" w:fill="auto"/>
            <w:vAlign w:val="center"/>
          </w:tcPr>
          <w:p w14:paraId="0FF4BC63"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C1</w:t>
            </w:r>
          </w:p>
        </w:tc>
        <w:tc>
          <w:tcPr>
            <w:tcW w:w="990" w:type="dxa"/>
            <w:tcBorders>
              <w:left w:val="nil"/>
              <w:bottom w:val="single" w:sz="4" w:space="0" w:color="auto"/>
            </w:tcBorders>
            <w:shd w:val="clear" w:color="auto" w:fill="auto"/>
            <w:vAlign w:val="center"/>
          </w:tcPr>
          <w:p w14:paraId="3AEBEA59"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C0</w:t>
            </w:r>
          </w:p>
        </w:tc>
        <w:tc>
          <w:tcPr>
            <w:tcW w:w="1440" w:type="dxa"/>
            <w:tcBorders>
              <w:bottom w:val="single" w:sz="4" w:space="0" w:color="auto"/>
              <w:right w:val="nil"/>
            </w:tcBorders>
            <w:shd w:val="clear" w:color="auto" w:fill="auto"/>
            <w:vAlign w:val="center"/>
          </w:tcPr>
          <w:p w14:paraId="078A1DA5" w14:textId="77777777" w:rsidR="00D65E59" w:rsidRPr="002F10CA" w:rsidRDefault="00D65E59" w:rsidP="00443302">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Reg. Shift</w:t>
            </w:r>
            <w:r w:rsidR="00443302" w:rsidRPr="002F10CA">
              <w:rPr>
                <w:rFonts w:ascii="Times New Roman" w:hAnsi="Times New Roman" w:cs="Times New Roman"/>
                <w:color w:val="000000"/>
                <w:kern w:val="24"/>
                <w:szCs w:val="24"/>
                <w:lang w:eastAsia="zh-TW"/>
              </w:rPr>
              <w:t xml:space="preserve"> (‘S’)</w:t>
            </w:r>
          </w:p>
        </w:tc>
        <w:tc>
          <w:tcPr>
            <w:tcW w:w="996" w:type="dxa"/>
            <w:tcBorders>
              <w:left w:val="nil"/>
              <w:bottom w:val="single" w:sz="4" w:space="0" w:color="auto"/>
              <w:right w:val="nil"/>
            </w:tcBorders>
            <w:shd w:val="clear" w:color="auto" w:fill="auto"/>
            <w:vAlign w:val="center"/>
          </w:tcPr>
          <w:p w14:paraId="589FF717" w14:textId="77777777" w:rsidR="00D65E59" w:rsidRPr="002F10CA" w:rsidRDefault="00D65E59" w:rsidP="004C5F37">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Q</w:t>
            </w:r>
            <w:r w:rsidR="00072AC0" w:rsidRPr="002F10CA">
              <w:rPr>
                <w:vertAlign w:val="superscript"/>
              </w:rPr>
              <w:t>+</w:t>
            </w:r>
          </w:p>
        </w:tc>
        <w:tc>
          <w:tcPr>
            <w:tcW w:w="996" w:type="dxa"/>
            <w:tcBorders>
              <w:left w:val="nil"/>
              <w:bottom w:val="single" w:sz="4" w:space="0" w:color="auto"/>
              <w:right w:val="nil"/>
            </w:tcBorders>
            <w:shd w:val="clear" w:color="auto" w:fill="auto"/>
            <w:vAlign w:val="center"/>
          </w:tcPr>
          <w:p w14:paraId="0BD71762" w14:textId="77777777" w:rsidR="00D65E59" w:rsidRPr="002F10CA" w:rsidRDefault="00D65E59" w:rsidP="004C5F37">
            <w:pPr>
              <w:jc w:val="center"/>
              <w:rPr>
                <w:rFonts w:ascii="Times New Roman" w:hAnsi="Times New Roman" w:cs="Times New Roman"/>
                <w:b/>
                <w:szCs w:val="24"/>
                <w:lang w:eastAsia="zh-TW"/>
              </w:rPr>
            </w:pPr>
            <w:r w:rsidRPr="002F10CA">
              <w:rPr>
                <w:rFonts w:ascii="Times New Roman" w:hAnsi="Times New Roman" w:cs="Times New Roman"/>
                <w:color w:val="000000"/>
                <w:kern w:val="24"/>
                <w:szCs w:val="24"/>
                <w:lang w:eastAsia="zh-TW"/>
              </w:rPr>
              <w:t>C1</w:t>
            </w:r>
            <w:r w:rsidR="00072AC0" w:rsidRPr="002F10CA">
              <w:rPr>
                <w:vertAlign w:val="superscript"/>
              </w:rPr>
              <w:t>+</w:t>
            </w:r>
          </w:p>
        </w:tc>
        <w:tc>
          <w:tcPr>
            <w:tcW w:w="996" w:type="dxa"/>
            <w:tcBorders>
              <w:left w:val="nil"/>
              <w:bottom w:val="single" w:sz="4" w:space="0" w:color="auto"/>
            </w:tcBorders>
            <w:shd w:val="clear" w:color="auto" w:fill="auto"/>
            <w:vAlign w:val="center"/>
          </w:tcPr>
          <w:p w14:paraId="55A8BEE7" w14:textId="77777777" w:rsidR="00D65E59" w:rsidRPr="002F10CA" w:rsidRDefault="00D65E59" w:rsidP="004C5F37">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C0</w:t>
            </w:r>
            <w:r w:rsidR="00072AC0" w:rsidRPr="002F10CA">
              <w:rPr>
                <w:vertAlign w:val="superscript"/>
              </w:rPr>
              <w:t>+</w:t>
            </w:r>
          </w:p>
        </w:tc>
      </w:tr>
      <w:tr w:rsidR="00D65E59" w:rsidRPr="002F10CA" w14:paraId="0260CFDA"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1D991B60"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5BC0439"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68FACA15"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8277D7D"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1E0619E6"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6B1C5F33"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3A7D0EC7"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6AACCDD2" w14:textId="77777777" w:rsidR="00D65E59" w:rsidRPr="002F10CA" w:rsidRDefault="005D475E"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D65E59" w:rsidRPr="002F10CA" w14:paraId="39EE62F9"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57129A83"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7FBE75E5"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48BDCF06"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34BBE455" w14:textId="77777777" w:rsidR="00D65E59" w:rsidRPr="002F10CA" w:rsidRDefault="00D65E59"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273371D7" w14:textId="77777777" w:rsidR="00D65E59" w:rsidRPr="002F10CA" w:rsidRDefault="005E4DDF"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7BA2FA3A" w14:textId="77777777" w:rsidR="00D65E59" w:rsidRPr="002F10CA" w:rsidRDefault="005E4DDF"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6667AF5" w14:textId="77777777" w:rsidR="00D65E59" w:rsidRPr="002F10CA" w:rsidRDefault="005E4DDF"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1487D476" w14:textId="77777777" w:rsidR="00D65E59" w:rsidRPr="002F10CA" w:rsidRDefault="00072AC0" w:rsidP="00FA21E4">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766F9C40"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0957B57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04D942E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DE7E23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63DD68E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400F91A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054BFE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E52551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7796FCDD"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0A8F0600"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32CA27B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062FAB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4039FB4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0B69ABB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6FEE161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1BD1BB6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580E686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3BC83466"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085614DE"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2BE5D26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2AC610F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B8683A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4274FA3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1CB0602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3564C2C2" w14:textId="77777777" w:rsidR="005E4DDF" w:rsidRPr="002F10CA" w:rsidRDefault="00D5654A"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75904E1C"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3C118CD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112C030F" w14:textId="77777777" w:rsidTr="00443302">
        <w:trPr>
          <w:trHeight w:val="344"/>
        </w:trPr>
        <w:tc>
          <w:tcPr>
            <w:tcW w:w="1458" w:type="dxa"/>
            <w:tcBorders>
              <w:top w:val="single" w:sz="4" w:space="0" w:color="auto"/>
              <w:left w:val="single" w:sz="4" w:space="0" w:color="auto"/>
              <w:bottom w:val="single" w:sz="4" w:space="0" w:color="auto"/>
              <w:right w:val="nil"/>
            </w:tcBorders>
            <w:shd w:val="clear" w:color="auto" w:fill="auto"/>
            <w:vAlign w:val="center"/>
          </w:tcPr>
          <w:p w14:paraId="696B318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50591B8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5820F6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69963BA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437AA5C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533744D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0A58119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6FA7BDD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20609E22"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607E116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5F6F0DD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4272AE0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448AE98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202CE51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755D540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186E9FD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66F6AD3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r>
      <w:tr w:rsidR="005E4DDF" w:rsidRPr="002F10CA" w14:paraId="05F0E6A0"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359F2ED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36D468D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DC7A4B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3F064CA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6FB6A20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4C72520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58C11FE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03F26A9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524675B6"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05CC369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656BD4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48A8541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CAFB80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color w:val="000000"/>
                <w:kern w:val="24"/>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7C338FB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611CB7D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25C5B00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2BFE351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r>
      <w:tr w:rsidR="005E4DDF" w:rsidRPr="002F10CA" w14:paraId="66999F36"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741EAB3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579B76F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022F795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24E940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4B91F52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977193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290EF50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3DD9C64F"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36706AB1" w14:textId="77777777" w:rsidTr="00443302">
        <w:trPr>
          <w:trHeight w:val="344"/>
        </w:trPr>
        <w:tc>
          <w:tcPr>
            <w:tcW w:w="1458" w:type="dxa"/>
            <w:tcBorders>
              <w:top w:val="single" w:sz="4" w:space="0" w:color="auto"/>
              <w:left w:val="single" w:sz="4" w:space="0" w:color="auto"/>
              <w:bottom w:val="single" w:sz="4" w:space="0" w:color="auto"/>
              <w:right w:val="nil"/>
            </w:tcBorders>
            <w:shd w:val="clear" w:color="auto" w:fill="auto"/>
            <w:vAlign w:val="center"/>
          </w:tcPr>
          <w:p w14:paraId="2E7DC4A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29EDA23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C75F61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746FD5A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01656CE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2B10653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2F06B8E8"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2FF072CA"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26E6083E"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11B9C61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1EF0D13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nil"/>
            </w:tcBorders>
            <w:shd w:val="clear" w:color="auto" w:fill="auto"/>
            <w:vAlign w:val="center"/>
          </w:tcPr>
          <w:p w14:paraId="1797370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1F26A75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28ED8281"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AB44B8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nil"/>
            </w:tcBorders>
            <w:shd w:val="clear" w:color="auto" w:fill="auto"/>
            <w:vAlign w:val="center"/>
          </w:tcPr>
          <w:p w14:paraId="31C3655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c>
          <w:tcPr>
            <w:tcW w:w="996" w:type="dxa"/>
            <w:tcBorders>
              <w:top w:val="single" w:sz="4" w:space="0" w:color="auto"/>
              <w:left w:val="nil"/>
              <w:bottom w:val="single" w:sz="4" w:space="0" w:color="auto"/>
              <w:right w:val="single" w:sz="4" w:space="0" w:color="auto"/>
            </w:tcBorders>
            <w:shd w:val="clear" w:color="auto" w:fill="auto"/>
            <w:vAlign w:val="center"/>
          </w:tcPr>
          <w:p w14:paraId="3014BEBC" w14:textId="77777777" w:rsidR="005E4DDF" w:rsidRPr="002F10CA" w:rsidRDefault="00072AC0"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D</w:t>
            </w:r>
          </w:p>
        </w:tc>
      </w:tr>
      <w:tr w:rsidR="005E4DDF" w:rsidRPr="002F10CA" w14:paraId="6C5B2186"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61D6F31C"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E39690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4B7F85B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763A8D1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3F434E46"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nil"/>
            </w:tcBorders>
            <w:shd w:val="clear" w:color="auto" w:fill="auto"/>
            <w:vAlign w:val="center"/>
          </w:tcPr>
          <w:p w14:paraId="141E9FC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75E4990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5DCF14B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6F31263F"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7F21F87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5546689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0928387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0" w:type="dxa"/>
            <w:tcBorders>
              <w:top w:val="single" w:sz="4" w:space="0" w:color="auto"/>
              <w:left w:val="nil"/>
              <w:bottom w:val="single" w:sz="4" w:space="0" w:color="auto"/>
              <w:right w:val="single" w:sz="4" w:space="0" w:color="auto"/>
            </w:tcBorders>
            <w:shd w:val="clear" w:color="auto" w:fill="auto"/>
            <w:vAlign w:val="center"/>
          </w:tcPr>
          <w:p w14:paraId="670AD02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24E00E02"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4286322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313ECA5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50E4A8EB"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r w:rsidR="005E4DDF" w:rsidRPr="002F10CA" w14:paraId="0D33D657" w14:textId="77777777" w:rsidTr="00443302">
        <w:trPr>
          <w:trHeight w:val="343"/>
        </w:trPr>
        <w:tc>
          <w:tcPr>
            <w:tcW w:w="1458" w:type="dxa"/>
            <w:tcBorders>
              <w:top w:val="single" w:sz="4" w:space="0" w:color="auto"/>
              <w:left w:val="single" w:sz="4" w:space="0" w:color="auto"/>
              <w:bottom w:val="single" w:sz="4" w:space="0" w:color="auto"/>
              <w:right w:val="nil"/>
            </w:tcBorders>
            <w:shd w:val="clear" w:color="auto" w:fill="auto"/>
            <w:vAlign w:val="center"/>
          </w:tcPr>
          <w:p w14:paraId="4B9527C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34242F40"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6B356CEF"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7BA0FFFC"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1440" w:type="dxa"/>
            <w:tcBorders>
              <w:top w:val="single" w:sz="4" w:space="0" w:color="auto"/>
              <w:left w:val="single" w:sz="4" w:space="0" w:color="auto"/>
              <w:bottom w:val="single" w:sz="4" w:space="0" w:color="auto"/>
              <w:right w:val="nil"/>
            </w:tcBorders>
            <w:shd w:val="clear" w:color="auto" w:fill="auto"/>
            <w:vAlign w:val="center"/>
          </w:tcPr>
          <w:p w14:paraId="6A896DC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3545D95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53AFBB37"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single" w:sz="4" w:space="0" w:color="auto"/>
            </w:tcBorders>
            <w:shd w:val="clear" w:color="auto" w:fill="auto"/>
            <w:vAlign w:val="center"/>
          </w:tcPr>
          <w:p w14:paraId="17AE1A4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r>
      <w:tr w:rsidR="005E4DDF" w:rsidRPr="002F10CA" w14:paraId="3E53D291" w14:textId="77777777" w:rsidTr="00443302">
        <w:trPr>
          <w:trHeight w:val="344"/>
        </w:trPr>
        <w:tc>
          <w:tcPr>
            <w:tcW w:w="1458" w:type="dxa"/>
            <w:tcBorders>
              <w:top w:val="single" w:sz="4" w:space="0" w:color="auto"/>
              <w:right w:val="nil"/>
            </w:tcBorders>
            <w:shd w:val="clear" w:color="auto" w:fill="auto"/>
            <w:vAlign w:val="center"/>
          </w:tcPr>
          <w:p w14:paraId="18B27D5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127EE26D"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nil"/>
            </w:tcBorders>
            <w:shd w:val="clear" w:color="auto" w:fill="auto"/>
            <w:vAlign w:val="center"/>
          </w:tcPr>
          <w:p w14:paraId="28C11A15"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0" w:type="dxa"/>
            <w:tcBorders>
              <w:top w:val="single" w:sz="4" w:space="0" w:color="auto"/>
              <w:left w:val="nil"/>
              <w:bottom w:val="single" w:sz="4" w:space="0" w:color="auto"/>
              <w:right w:val="single" w:sz="4" w:space="0" w:color="auto"/>
            </w:tcBorders>
            <w:shd w:val="clear" w:color="auto" w:fill="auto"/>
            <w:vAlign w:val="center"/>
          </w:tcPr>
          <w:p w14:paraId="13127119"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1440" w:type="dxa"/>
            <w:tcBorders>
              <w:top w:val="single" w:sz="4" w:space="0" w:color="auto"/>
              <w:left w:val="single" w:sz="4" w:space="0" w:color="auto"/>
              <w:bottom w:val="single" w:sz="4" w:space="0" w:color="auto"/>
              <w:right w:val="nil"/>
            </w:tcBorders>
            <w:shd w:val="clear" w:color="auto" w:fill="auto"/>
            <w:vAlign w:val="center"/>
          </w:tcPr>
          <w:p w14:paraId="45897AEA"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463D2AA4"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1</w:t>
            </w:r>
          </w:p>
        </w:tc>
        <w:tc>
          <w:tcPr>
            <w:tcW w:w="996" w:type="dxa"/>
            <w:tcBorders>
              <w:top w:val="single" w:sz="4" w:space="0" w:color="auto"/>
              <w:left w:val="nil"/>
              <w:bottom w:val="single" w:sz="4" w:space="0" w:color="auto"/>
              <w:right w:val="nil"/>
            </w:tcBorders>
            <w:shd w:val="clear" w:color="auto" w:fill="auto"/>
            <w:vAlign w:val="center"/>
          </w:tcPr>
          <w:p w14:paraId="3399A1EE"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c>
          <w:tcPr>
            <w:tcW w:w="996" w:type="dxa"/>
            <w:tcBorders>
              <w:top w:val="single" w:sz="4" w:space="0" w:color="auto"/>
              <w:left w:val="nil"/>
              <w:bottom w:val="single" w:sz="4" w:space="0" w:color="auto"/>
              <w:right w:val="single" w:sz="4" w:space="0" w:color="auto"/>
            </w:tcBorders>
            <w:shd w:val="clear" w:color="auto" w:fill="auto"/>
            <w:vAlign w:val="center"/>
          </w:tcPr>
          <w:p w14:paraId="27E604D3" w14:textId="77777777" w:rsidR="005E4DDF" w:rsidRPr="002F10CA" w:rsidRDefault="005E4DDF" w:rsidP="005E4DDF">
            <w:pPr>
              <w:jc w:val="center"/>
              <w:rPr>
                <w:rFonts w:ascii="Times New Roman" w:hAnsi="Times New Roman" w:cs="Times New Roman"/>
                <w:szCs w:val="24"/>
                <w:lang w:eastAsia="zh-TW"/>
              </w:rPr>
            </w:pPr>
            <w:r w:rsidRPr="002F10CA">
              <w:rPr>
                <w:rFonts w:ascii="Times New Roman" w:hAnsi="Times New Roman" w:cs="Times New Roman"/>
                <w:szCs w:val="24"/>
                <w:lang w:eastAsia="zh-TW"/>
              </w:rPr>
              <w:t>0</w:t>
            </w:r>
          </w:p>
        </w:tc>
      </w:tr>
    </w:tbl>
    <w:p w14:paraId="1428001A" w14:textId="6A92D041" w:rsidR="00CA2570" w:rsidRDefault="00443302" w:rsidP="00443302">
      <w:pPr>
        <w:spacing w:before="240" w:line="360" w:lineRule="atLeast"/>
        <w:ind w:firstLine="720"/>
        <w:jc w:val="both"/>
      </w:pPr>
      <w:r>
        <w:t>After the state transition table is made, we then proceed on producing the K-maps and circling the minterms.</w:t>
      </w:r>
      <w:r w:rsidR="00874CCA">
        <w:t xml:space="preserve"> </w:t>
      </w:r>
      <w:r>
        <w:t>Since the transitioning of each of the four state machine components (S, Q, C1, C0) is dictated by four inputs (E, Q, C1, C0), you will need to convert the table to four K-maps and obtain the resulting circuits for each of the four components.</w:t>
      </w:r>
      <w:r w:rsidR="00874CCA">
        <w:t xml:space="preserve"> </w:t>
      </w:r>
      <w:r>
        <w:t xml:space="preserve">Notice that while (Q, C1, C0) are internal components of the state machine, the only </w:t>
      </w:r>
      <w:r w:rsidR="00FB6338">
        <w:t xml:space="preserve">actual </w:t>
      </w:r>
      <w:r>
        <w:t xml:space="preserve">output ‘S’ will be used to control the shifting </w:t>
      </w:r>
      <w:r w:rsidR="00FB6338">
        <w:t>of the two registers.</w:t>
      </w:r>
      <w:r w:rsidR="00874CCA">
        <w:t xml:space="preserve"> </w:t>
      </w:r>
      <w:r w:rsidR="00FB6338">
        <w:t>To adapt ‘S’ and ‘LoadA’, ‘</w:t>
      </w:r>
      <w:proofErr w:type="spellStart"/>
      <w:r w:rsidR="00FB6338">
        <w:t>LoadB</w:t>
      </w:r>
      <w:proofErr w:type="spellEnd"/>
      <w:r w:rsidR="00FB6338">
        <w:t xml:space="preserve">’ to the two registers for the shift/load/halt operations, </w:t>
      </w:r>
      <w:r w:rsidR="005223A2">
        <w:t>simple</w:t>
      </w:r>
      <w:r w:rsidR="00FB6338">
        <w:t xml:space="preserve"> combinational logic will need to be devised.</w:t>
      </w:r>
    </w:p>
    <w:p w14:paraId="5D98AB0D" w14:textId="77777777" w:rsidR="00562B15" w:rsidRDefault="00562B15" w:rsidP="00443302">
      <w:pPr>
        <w:spacing w:before="240" w:line="360" w:lineRule="atLeast"/>
        <w:ind w:firstLine="720"/>
        <w:jc w:val="both"/>
      </w:pPr>
    </w:p>
    <w:p w14:paraId="44E7081C" w14:textId="77777777" w:rsidR="00CA2570" w:rsidRDefault="00CA2570" w:rsidP="00443302">
      <w:pPr>
        <w:spacing w:before="240" w:line="360" w:lineRule="atLeast"/>
        <w:ind w:firstLine="720"/>
        <w:jc w:val="both"/>
      </w:pPr>
    </w:p>
    <w:p w14:paraId="6E2EF3B5" w14:textId="77777777" w:rsidR="00FC1190" w:rsidRDefault="00FC1190" w:rsidP="00FC1190">
      <w:pPr>
        <w:spacing w:before="240" w:line="360" w:lineRule="atLeast"/>
        <w:jc w:val="both"/>
        <w:rPr>
          <w:b/>
        </w:rPr>
      </w:pPr>
      <w:r>
        <w:rPr>
          <w:b/>
        </w:rPr>
        <w:lastRenderedPageBreak/>
        <w:t>Demo Points Breakdown:</w:t>
      </w:r>
    </w:p>
    <w:p w14:paraId="1A486948" w14:textId="77777777" w:rsidR="00FC1190" w:rsidRDefault="00FC1190" w:rsidP="00FC1190">
      <w:pPr>
        <w:numPr>
          <w:ilvl w:val="0"/>
          <w:numId w:val="2"/>
        </w:numPr>
        <w:spacing w:before="240" w:line="360" w:lineRule="atLeast"/>
        <w:jc w:val="both"/>
      </w:pPr>
      <w:r>
        <w:t>point: Show correct loading of the A and B registers</w:t>
      </w:r>
    </w:p>
    <w:p w14:paraId="66FBB2D0" w14:textId="77777777" w:rsidR="00FC1190" w:rsidRDefault="00FC1190" w:rsidP="00FC1190">
      <w:pPr>
        <w:numPr>
          <w:ilvl w:val="0"/>
          <w:numId w:val="3"/>
        </w:numPr>
        <w:spacing w:before="240" w:line="360" w:lineRule="atLeast"/>
        <w:jc w:val="both"/>
      </w:pPr>
      <w:r>
        <w:t>point: Show the computation cycle is of the right length</w:t>
      </w:r>
    </w:p>
    <w:p w14:paraId="6107D696" w14:textId="77777777" w:rsidR="00FC1190" w:rsidRDefault="00FC1190" w:rsidP="00FC1190">
      <w:pPr>
        <w:numPr>
          <w:ilvl w:val="0"/>
          <w:numId w:val="4"/>
        </w:numPr>
        <w:spacing w:before="240" w:line="360" w:lineRule="atLeast"/>
        <w:jc w:val="both"/>
      </w:pPr>
      <w:r>
        <w:t>point: Demonstrate the four routing operations</w:t>
      </w:r>
    </w:p>
    <w:p w14:paraId="04C03075" w14:textId="77777777" w:rsidR="00FC1190" w:rsidRDefault="00FC1190" w:rsidP="00FC1190">
      <w:pPr>
        <w:numPr>
          <w:ilvl w:val="0"/>
          <w:numId w:val="5"/>
        </w:numPr>
        <w:spacing w:before="240" w:line="360" w:lineRule="atLeast"/>
        <w:jc w:val="both"/>
      </w:pPr>
      <w:r>
        <w:t>point: Demonstrate the eight function operations</w:t>
      </w:r>
    </w:p>
    <w:p w14:paraId="5C0FA48F" w14:textId="1D4C35EA" w:rsidR="00FC1190" w:rsidRPr="00FC1190" w:rsidRDefault="00FC1190" w:rsidP="00FC1190">
      <w:pPr>
        <w:spacing w:before="240" w:line="360" w:lineRule="atLeast"/>
        <w:jc w:val="both"/>
      </w:pPr>
      <w:r>
        <w:t>1.0 point: Show the computation cycle completes even if the EXECUTE switch is returned to the low position mid-computation</w:t>
      </w:r>
      <w:r w:rsidR="008D7131">
        <w:t xml:space="preserve"> (requires a slow clock)</w:t>
      </w:r>
    </w:p>
    <w:p w14:paraId="5F28FAA8" w14:textId="77777777" w:rsidR="00D65E59" w:rsidRPr="00B11851" w:rsidRDefault="00D65E59" w:rsidP="00FB6338">
      <w:pPr>
        <w:spacing w:before="120" w:line="360" w:lineRule="atLeast"/>
      </w:pPr>
    </w:p>
    <w:p w14:paraId="4224F0C6" w14:textId="77777777" w:rsidR="00D23F1F" w:rsidRDefault="00451DEB">
      <w:pPr>
        <w:spacing w:before="240" w:line="360" w:lineRule="atLeast"/>
      </w:pPr>
      <w:r>
        <w:t>III.</w:t>
      </w:r>
      <w:r>
        <w:tab/>
      </w:r>
      <w:r w:rsidR="00D23F1F" w:rsidRPr="0062374D">
        <w:rPr>
          <w:u w:val="single"/>
        </w:rPr>
        <w:t>PRE-LAB</w:t>
      </w:r>
    </w:p>
    <w:p w14:paraId="1E35AB6E" w14:textId="77777777" w:rsidR="00D23F1F" w:rsidRDefault="00D23F1F" w:rsidP="00382A98">
      <w:pPr>
        <w:spacing w:before="240" w:line="360" w:lineRule="atLeast"/>
        <w:ind w:left="720" w:hanging="720"/>
        <w:jc w:val="both"/>
      </w:pPr>
      <w:r w:rsidRPr="0062374D">
        <w:t>A.</w:t>
      </w:r>
      <w:r w:rsidRPr="0062374D">
        <w:tab/>
        <w:t>Describe the simplest (two-input one-output) circuit that can optionally invert a</w:t>
      </w:r>
      <w:r>
        <w:t xml:space="preserve"> signal (i.e., one input determines if the output is equal to the other input or equal to the other input inverted).</w:t>
      </w:r>
      <w:r w:rsidR="00874CCA">
        <w:t xml:space="preserve"> </w:t>
      </w:r>
      <w:r>
        <w:t>Sketch your circuit.</w:t>
      </w:r>
    </w:p>
    <w:p w14:paraId="0BFE6A17" w14:textId="77777777" w:rsidR="00D23F1F" w:rsidRDefault="00D23F1F" w:rsidP="00382A98">
      <w:pPr>
        <w:spacing w:before="240" w:line="360" w:lineRule="atLeast"/>
        <w:ind w:left="720" w:hanging="720"/>
        <w:jc w:val="both"/>
      </w:pPr>
      <w:r w:rsidRPr="0062374D">
        <w:t>B.</w:t>
      </w:r>
      <w:r w:rsidRPr="0062374D">
        <w:tab/>
        <w:t>Explain how a modular design such as that presented above improves testability</w:t>
      </w:r>
      <w:r>
        <w:t xml:space="preserve"> and cuts down development time</w:t>
      </w:r>
      <w:r w:rsidR="004508FE">
        <w:t>.</w:t>
      </w:r>
    </w:p>
    <w:p w14:paraId="3A38A0A4" w14:textId="0FBD25DB" w:rsidR="00D23F1F" w:rsidRDefault="00D23F1F" w:rsidP="00382A98">
      <w:pPr>
        <w:spacing w:before="240" w:line="360" w:lineRule="atLeast"/>
        <w:ind w:left="720" w:hanging="720"/>
        <w:jc w:val="both"/>
      </w:pPr>
      <w:r w:rsidRPr="0062374D">
        <w:t>C.</w:t>
      </w:r>
      <w:r w:rsidRPr="0062374D">
        <w:tab/>
        <w:t>Design, document and build the circuit described in Part II.</w:t>
      </w:r>
      <w:r w:rsidR="00874CCA">
        <w:t xml:space="preserve"> </w:t>
      </w:r>
      <w:r w:rsidRPr="0062374D">
        <w:t>Your circuit should be</w:t>
      </w:r>
      <w:r>
        <w:t xml:space="preserve"> able to perform correctly </w:t>
      </w:r>
      <w:r w:rsidR="00002AA7">
        <w:t>all</w:t>
      </w:r>
      <w:r>
        <w:t xml:space="preserve"> the functions listed.</w:t>
      </w:r>
      <w:r w:rsidR="00874CCA">
        <w:t xml:space="preserve"> </w:t>
      </w:r>
      <w:r>
        <w:t>You may use either 7495A or 74LS194A chips for your shift registers.</w:t>
      </w:r>
      <w:r w:rsidR="00874CCA">
        <w:t xml:space="preserve"> </w:t>
      </w:r>
      <w:r>
        <w:t>You will want to study each of the chips carefully before deciding on one or the other.</w:t>
      </w:r>
      <w:r w:rsidR="00874CCA">
        <w:t xml:space="preserve"> </w:t>
      </w:r>
      <w:r>
        <w:t>Be sure to make your design as efficient as possible (there is more than one way to design this circuit).</w:t>
      </w:r>
    </w:p>
    <w:p w14:paraId="29777478" w14:textId="7268F501" w:rsidR="00D23F1F" w:rsidRDefault="00D23F1F" w:rsidP="00382A98">
      <w:pPr>
        <w:spacing w:before="240" w:line="360" w:lineRule="atLeast"/>
        <w:ind w:left="720"/>
        <w:jc w:val="both"/>
      </w:pPr>
      <w:r>
        <w:t>A square wave from the Pulse Generator should be u</w:t>
      </w:r>
      <w:r w:rsidR="0062374D">
        <w:t>sed as the basic system clock.</w:t>
      </w:r>
      <w:r w:rsidR="00874CCA">
        <w:t xml:space="preserve"> </w:t>
      </w:r>
      <w:r>
        <w:t xml:space="preserve">Load A, Load B, Execute, D3-D0, R1, R0, and F2-F0 should be </w:t>
      </w:r>
      <w:r w:rsidR="00865A30">
        <w:t>INPUT port</w:t>
      </w:r>
      <w:r>
        <w:t>s.</w:t>
      </w:r>
      <w:r w:rsidR="00874CCA">
        <w:t xml:space="preserve"> </w:t>
      </w:r>
      <w:r>
        <w:t xml:space="preserve">The control unit must be designed to perform the desired function </w:t>
      </w:r>
      <w:r w:rsidRPr="0062374D">
        <w:rPr>
          <w:u w:val="single"/>
        </w:rPr>
        <w:t>once and only once</w:t>
      </w:r>
      <w:r>
        <w:t xml:space="preserve"> each time the execute switch is flipped on.</w:t>
      </w:r>
      <w:r w:rsidR="00874CCA">
        <w:t xml:space="preserve"> </w:t>
      </w:r>
      <w:r>
        <w:t>Results of the operation should be obtained even if the execute switch is flipped off in the middle of the computation cycle.</w:t>
      </w:r>
      <w:r w:rsidR="00874CCA">
        <w:t xml:space="preserve"> </w:t>
      </w:r>
      <w:r>
        <w:t>You may only assume that the execute switch will remain high for at least one full clock period.</w:t>
      </w:r>
      <w:r w:rsidR="00874CCA">
        <w:t xml:space="preserve"> </w:t>
      </w:r>
      <w:r>
        <w:t xml:space="preserve">Display the contents of Register A and Register B on </w:t>
      </w:r>
      <w:r w:rsidR="00865A30">
        <w:t>OUTPUT ports</w:t>
      </w:r>
      <w:r>
        <w:t>.</w:t>
      </w:r>
      <w:r w:rsidR="00874CCA">
        <w:t xml:space="preserve"> </w:t>
      </w:r>
      <w:r>
        <w:t xml:space="preserve">You may also want to include an </w:t>
      </w:r>
      <w:r w:rsidR="00865A30">
        <w:t xml:space="preserve">OUTPUT </w:t>
      </w:r>
      <w:r>
        <w:t>that indicates when the computation cycle is complete for debugging purposes.</w:t>
      </w:r>
    </w:p>
    <w:p w14:paraId="5057D74B" w14:textId="77777777" w:rsidR="0060457A" w:rsidRDefault="0060457A" w:rsidP="0060457A">
      <w:pPr>
        <w:tabs>
          <w:tab w:val="left" w:pos="720"/>
          <w:tab w:val="left" w:pos="1260"/>
        </w:tabs>
        <w:spacing w:before="120" w:line="360" w:lineRule="atLeast"/>
        <w:ind w:left="720" w:hanging="720"/>
      </w:pPr>
    </w:p>
    <w:p w14:paraId="54EB432B" w14:textId="77777777" w:rsidR="00D23F1F" w:rsidRDefault="00451DEB">
      <w:pPr>
        <w:spacing w:before="240" w:line="360" w:lineRule="atLeast"/>
      </w:pPr>
      <w:r>
        <w:t>IV.</w:t>
      </w:r>
      <w:r>
        <w:tab/>
      </w:r>
      <w:r w:rsidR="00D23F1F" w:rsidRPr="0062374D">
        <w:rPr>
          <w:u w:val="single"/>
        </w:rPr>
        <w:t>LAB</w:t>
      </w:r>
    </w:p>
    <w:p w14:paraId="607CAA2D" w14:textId="77777777" w:rsidR="009F256E" w:rsidRDefault="00D23F1F">
      <w:pPr>
        <w:spacing w:before="240" w:line="360" w:lineRule="atLeast"/>
      </w:pPr>
      <w:r>
        <w:tab/>
      </w:r>
      <w:r w:rsidR="009F256E">
        <w:t xml:space="preserve">Follow the Lab </w:t>
      </w:r>
      <w:r w:rsidR="001F50F1">
        <w:t>3</w:t>
      </w:r>
      <w:r w:rsidR="009F256E">
        <w:t xml:space="preserve"> demo information on the course website</w:t>
      </w:r>
      <w:r>
        <w:t>.</w:t>
      </w:r>
    </w:p>
    <w:p w14:paraId="29996D38" w14:textId="77777777" w:rsidR="0060457A" w:rsidRDefault="0060457A" w:rsidP="0060457A">
      <w:pPr>
        <w:spacing w:before="120" w:line="360" w:lineRule="atLeast"/>
      </w:pPr>
    </w:p>
    <w:p w14:paraId="7DFFD442" w14:textId="77777777" w:rsidR="00D23F1F" w:rsidRDefault="00451DEB" w:rsidP="00FD7367">
      <w:pPr>
        <w:spacing w:before="240" w:line="360" w:lineRule="atLeast"/>
        <w:ind w:left="360"/>
      </w:pPr>
      <w:r>
        <w:t>V.</w:t>
      </w:r>
      <w:r>
        <w:tab/>
      </w:r>
      <w:r w:rsidR="00D23F1F" w:rsidRPr="0062374D">
        <w:rPr>
          <w:u w:val="single"/>
        </w:rPr>
        <w:t>POST-LAB</w:t>
      </w:r>
    </w:p>
    <w:p w14:paraId="5A7EDCCA" w14:textId="6661FFD9" w:rsidR="0062374D" w:rsidRDefault="00D23F1F" w:rsidP="00FD7367">
      <w:pPr>
        <w:spacing w:before="240" w:line="360" w:lineRule="atLeast"/>
        <w:ind w:left="360"/>
        <w:jc w:val="both"/>
      </w:pPr>
      <w:r>
        <w:t>Document changes to your design and correct your Pre-Lab write-up, explaining any difficulties you had in debugging your circuit.</w:t>
      </w:r>
      <w:r w:rsidR="007F5A15">
        <w:t xml:space="preserve"> Outline how the modular approach proposed in the pre-lab help you isolate design and wiring faults, be specific and give examples from your actual lab experience.</w:t>
      </w:r>
    </w:p>
    <w:p w14:paraId="4FE9121D" w14:textId="58A11800" w:rsidR="0034276B" w:rsidRDefault="0034276B" w:rsidP="00FD7367">
      <w:pPr>
        <w:spacing w:before="240" w:line="360" w:lineRule="atLeast"/>
        <w:ind w:left="360"/>
        <w:jc w:val="both"/>
      </w:pPr>
      <w:r>
        <w:t>Make sure you report discusses the following:</w:t>
      </w:r>
    </w:p>
    <w:p w14:paraId="3B68CF7B" w14:textId="77777777" w:rsidR="0034276B" w:rsidRDefault="0034276B" w:rsidP="00FD7367">
      <w:pPr>
        <w:spacing w:before="240" w:line="360" w:lineRule="atLeast"/>
        <w:ind w:left="360"/>
        <w:jc w:val="both"/>
      </w:pPr>
      <w:r>
        <w:t>Discuss the design process of your state machine, what are the tradeoffs of a Mealy machine vs a Moore machine?</w:t>
      </w:r>
    </w:p>
    <w:p w14:paraId="7E1A6A03" w14:textId="03964727" w:rsidR="002473DA" w:rsidRDefault="0062374D" w:rsidP="0075449B">
      <w:pPr>
        <w:spacing w:before="240" w:line="360" w:lineRule="atLeast"/>
        <w:ind w:left="360"/>
      </w:pPr>
      <w:r>
        <w:t>VI.</w:t>
      </w:r>
      <w:r>
        <w:tab/>
      </w:r>
      <w:r w:rsidRPr="000940D8">
        <w:rPr>
          <w:u w:val="single"/>
        </w:rPr>
        <w:t>REPORT</w:t>
      </w:r>
    </w:p>
    <w:p w14:paraId="67573058" w14:textId="584F87D2" w:rsidR="00E85FE6" w:rsidRDefault="002473DA" w:rsidP="0075449B">
      <w:pPr>
        <w:spacing w:before="240" w:line="360" w:lineRule="atLeast"/>
        <w:ind w:left="360"/>
      </w:pPr>
      <w:r>
        <w:t>Write a report, you may follow the provided outline below, or make sure your own report outline includes at least the items enumerated below.</w:t>
      </w:r>
    </w:p>
    <w:p w14:paraId="717CB598" w14:textId="77777777" w:rsidR="002473DA" w:rsidRPr="00A239B9" w:rsidRDefault="002473DA" w:rsidP="0075449B">
      <w:pPr>
        <w:spacing w:before="240" w:line="360" w:lineRule="atLeast"/>
        <w:ind w:left="360"/>
        <w:rPr>
          <w:u w:val="single"/>
        </w:rPr>
      </w:pPr>
    </w:p>
    <w:p w14:paraId="76556862" w14:textId="61497E02" w:rsidR="005E06A1" w:rsidRDefault="002B6EDD" w:rsidP="007E7C97">
      <w:pPr>
        <w:numPr>
          <w:ilvl w:val="0"/>
          <w:numId w:val="13"/>
        </w:numPr>
        <w:spacing w:before="240" w:line="360" w:lineRule="atLeast"/>
        <w:contextualSpacing/>
      </w:pPr>
      <w:r>
        <w:t>Introduction</w:t>
      </w:r>
    </w:p>
    <w:p w14:paraId="7944BC12" w14:textId="5B73EB24" w:rsidR="005E06A1" w:rsidRDefault="002B6EDD" w:rsidP="007E7C97">
      <w:pPr>
        <w:numPr>
          <w:ilvl w:val="1"/>
          <w:numId w:val="13"/>
        </w:numPr>
        <w:spacing w:before="240" w:line="360" w:lineRule="atLeast"/>
        <w:contextualSpacing/>
      </w:pPr>
      <w:r>
        <w:t xml:space="preserve">Summarize what </w:t>
      </w:r>
      <w:r w:rsidR="005C0D7E">
        <w:t>high-level</w:t>
      </w:r>
      <w:r>
        <w:t xml:space="preserve"> function your circuit performs. What operations can the processor do? How many bits can it operate on? Etc. The introduction should be approximately 3 ­ 5 sentences.</w:t>
      </w:r>
    </w:p>
    <w:p w14:paraId="11414C79" w14:textId="223A0063" w:rsidR="00F808F4" w:rsidRDefault="002B6EDD" w:rsidP="007E7C97">
      <w:pPr>
        <w:numPr>
          <w:ilvl w:val="1"/>
          <w:numId w:val="13"/>
        </w:numPr>
        <w:spacing w:before="240" w:line="360" w:lineRule="atLeast"/>
        <w:contextualSpacing/>
      </w:pPr>
      <w:r>
        <w:t xml:space="preserve">Answers to pre­lab questions. </w:t>
      </w:r>
    </w:p>
    <w:p w14:paraId="79CCECC4" w14:textId="785BA9C1" w:rsidR="008142AA" w:rsidRDefault="002B6EDD" w:rsidP="006F51FE">
      <w:pPr>
        <w:numPr>
          <w:ilvl w:val="0"/>
          <w:numId w:val="13"/>
        </w:numPr>
        <w:spacing w:before="240" w:line="360" w:lineRule="atLeast"/>
        <w:contextualSpacing/>
      </w:pPr>
      <w:r>
        <w:t>Operation of the logic processor</w:t>
      </w:r>
    </w:p>
    <w:p w14:paraId="21B3DA3D" w14:textId="0207A18A" w:rsidR="00F808F4" w:rsidRDefault="002B6EDD" w:rsidP="007E7C97">
      <w:pPr>
        <w:numPr>
          <w:ilvl w:val="1"/>
          <w:numId w:val="13"/>
        </w:numPr>
        <w:spacing w:before="240" w:line="360" w:lineRule="atLeast"/>
        <w:contextualSpacing/>
      </w:pPr>
      <w:r>
        <w:t>Describe the sequence of switches the user must flip to load data into the A and B registers.</w:t>
      </w:r>
    </w:p>
    <w:p w14:paraId="1645BAFA" w14:textId="6F8C52D0" w:rsidR="005D4B31" w:rsidRDefault="00F808F4" w:rsidP="007E7C97">
      <w:pPr>
        <w:numPr>
          <w:ilvl w:val="1"/>
          <w:numId w:val="13"/>
        </w:numPr>
        <w:spacing w:before="240" w:line="360" w:lineRule="atLeast"/>
        <w:contextualSpacing/>
      </w:pPr>
      <w:r>
        <w:t>D</w:t>
      </w:r>
      <w:r w:rsidR="002B6EDD">
        <w:t>escribe the sequence of switches the user must flip to initiate a computation and routing operation.</w:t>
      </w:r>
    </w:p>
    <w:p w14:paraId="4D446856" w14:textId="186B9B03" w:rsidR="00F808F4" w:rsidRDefault="002B6EDD" w:rsidP="007E7C97">
      <w:pPr>
        <w:numPr>
          <w:ilvl w:val="0"/>
          <w:numId w:val="13"/>
        </w:numPr>
        <w:spacing w:before="240" w:line="360" w:lineRule="atLeast"/>
        <w:contextualSpacing/>
      </w:pPr>
      <w:r>
        <w:t>Written description, block diagram and state machine diagram of logic processor</w:t>
      </w:r>
    </w:p>
    <w:p w14:paraId="581AB563" w14:textId="03DBE44F" w:rsidR="00707EA4" w:rsidRDefault="001719B8" w:rsidP="007E7C97">
      <w:pPr>
        <w:numPr>
          <w:ilvl w:val="1"/>
          <w:numId w:val="13"/>
        </w:numPr>
        <w:spacing w:before="240" w:line="360" w:lineRule="atLeast"/>
        <w:contextualSpacing/>
      </w:pPr>
      <w:r>
        <w:lastRenderedPageBreak/>
        <w:t>Written description: d</w:t>
      </w:r>
      <w:r w:rsidR="002B6EDD">
        <w:t xml:space="preserve">escribe in words each block in the </w:t>
      </w:r>
      <w:r w:rsidR="00B46EB0">
        <w:t>high-level</w:t>
      </w:r>
      <w:r w:rsidR="002B6EDD">
        <w:t xml:space="preserve"> diagram (a short paragraph for at least </w:t>
      </w:r>
      <w:r w:rsidR="007A3C05">
        <w:t>t</w:t>
      </w:r>
      <w:r w:rsidR="002B6EDD">
        <w:t>he register unit, computation unit, routing unit, and control unit).</w:t>
      </w:r>
    </w:p>
    <w:p w14:paraId="1329F4B7" w14:textId="38C3ECAF" w:rsidR="00707EA4" w:rsidRDefault="002B6EDD" w:rsidP="007E7C97">
      <w:pPr>
        <w:numPr>
          <w:ilvl w:val="1"/>
          <w:numId w:val="13"/>
        </w:numPr>
        <w:spacing w:before="240" w:line="360" w:lineRule="atLeast"/>
        <w:contextualSpacing/>
      </w:pPr>
      <w:r>
        <w:t xml:space="preserve">Include a </w:t>
      </w:r>
      <w:r w:rsidR="00C9495B">
        <w:t>high-level</w:t>
      </w:r>
      <w:r>
        <w:t xml:space="preserve"> block diagram. It’s OK to use the one in the lab manual</w:t>
      </w:r>
      <w:r w:rsidR="00F808F4">
        <w:t xml:space="preserve">, provided it is modified </w:t>
      </w:r>
      <w:r w:rsidR="00F121CB">
        <w:t xml:space="preserve">as necessary </w:t>
      </w:r>
      <w:r w:rsidR="00F808F4">
        <w:t xml:space="preserve">to reflect what you implemented. </w:t>
      </w:r>
    </w:p>
    <w:p w14:paraId="369B8BC8" w14:textId="1B30426B" w:rsidR="00707EA4" w:rsidRDefault="002B6EDD" w:rsidP="007E7C97">
      <w:pPr>
        <w:numPr>
          <w:ilvl w:val="1"/>
          <w:numId w:val="13"/>
        </w:numPr>
        <w:spacing w:before="240" w:line="360" w:lineRule="atLeast"/>
        <w:contextualSpacing/>
      </w:pPr>
      <w:r>
        <w:t>State Machine Diagram</w:t>
      </w:r>
    </w:p>
    <w:p w14:paraId="28E5158D" w14:textId="2EBC8414" w:rsidR="00707EA4" w:rsidRDefault="002B6EDD" w:rsidP="007E7C97">
      <w:pPr>
        <w:numPr>
          <w:ilvl w:val="2"/>
          <w:numId w:val="13"/>
        </w:numPr>
        <w:spacing w:before="240" w:line="360" w:lineRule="atLeast"/>
        <w:contextualSpacing/>
      </w:pPr>
      <w:r>
        <w:t>Explicitly state if you used a Mealy or Moore machine (or some hybrid)</w:t>
      </w:r>
    </w:p>
    <w:p w14:paraId="68612AFC" w14:textId="76FA9C35" w:rsidR="00707EA4" w:rsidRDefault="002B6EDD" w:rsidP="007E7C97">
      <w:pPr>
        <w:numPr>
          <w:ilvl w:val="2"/>
          <w:numId w:val="13"/>
        </w:numPr>
        <w:spacing w:before="240" w:line="360" w:lineRule="atLeast"/>
        <w:contextualSpacing/>
      </w:pPr>
      <w:r>
        <w:t>Label each state (bubble)</w:t>
      </w:r>
    </w:p>
    <w:p w14:paraId="075A9C28" w14:textId="65268841" w:rsidR="00707EA4" w:rsidRDefault="002B6EDD" w:rsidP="007E7C97">
      <w:pPr>
        <w:numPr>
          <w:ilvl w:val="3"/>
          <w:numId w:val="13"/>
        </w:numPr>
        <w:spacing w:before="240" w:line="360" w:lineRule="atLeast"/>
        <w:contextualSpacing/>
      </w:pPr>
      <w:r>
        <w:t>Give each state a meaningful name</w:t>
      </w:r>
    </w:p>
    <w:p w14:paraId="465AC6FC" w14:textId="7459BE36" w:rsidR="00707EA4" w:rsidRDefault="002B6EDD" w:rsidP="007E7C97">
      <w:pPr>
        <w:numPr>
          <w:ilvl w:val="3"/>
          <w:numId w:val="13"/>
        </w:numPr>
        <w:spacing w:before="240" w:line="360" w:lineRule="atLeast"/>
        <w:contextualSpacing/>
      </w:pPr>
      <w:r>
        <w:t>Specify the binary flip­flop values associated with each state.</w:t>
      </w:r>
    </w:p>
    <w:p w14:paraId="7C095D95" w14:textId="4AD273F6" w:rsidR="00707EA4" w:rsidRDefault="002B6EDD" w:rsidP="007E7C97">
      <w:pPr>
        <w:numPr>
          <w:ilvl w:val="3"/>
          <w:numId w:val="13"/>
        </w:numPr>
        <w:spacing w:before="240" w:line="360" w:lineRule="atLeast"/>
        <w:contextualSpacing/>
      </w:pPr>
      <w:r>
        <w:t>If you are using a Moore Machine, label the values of all meaningful outputs associated with each state.</w:t>
      </w:r>
    </w:p>
    <w:p w14:paraId="467C7D5C" w14:textId="461BA3D3" w:rsidR="002B6EDD" w:rsidRDefault="002B6EDD" w:rsidP="007E7C97">
      <w:pPr>
        <w:numPr>
          <w:ilvl w:val="2"/>
          <w:numId w:val="13"/>
        </w:numPr>
        <w:spacing w:before="240" w:line="360" w:lineRule="atLeast"/>
        <w:contextualSpacing/>
      </w:pPr>
      <w:r>
        <w:t>Label each arc</w:t>
      </w:r>
    </w:p>
    <w:p w14:paraId="6B92B149" w14:textId="2609F076" w:rsidR="002B6EDD" w:rsidRDefault="002B6EDD" w:rsidP="007E7C97">
      <w:pPr>
        <w:numPr>
          <w:ilvl w:val="3"/>
          <w:numId w:val="13"/>
        </w:numPr>
        <w:spacing w:before="240" w:line="360" w:lineRule="atLeast"/>
        <w:contextualSpacing/>
      </w:pPr>
      <w:r>
        <w:t>The combination of inputs which trigger the arc</w:t>
      </w:r>
    </w:p>
    <w:p w14:paraId="625C3ACD" w14:textId="36F64B4C" w:rsidR="00707EA4" w:rsidRDefault="002B6EDD" w:rsidP="007E7C97">
      <w:pPr>
        <w:numPr>
          <w:ilvl w:val="3"/>
          <w:numId w:val="13"/>
        </w:numPr>
        <w:spacing w:before="240" w:line="360" w:lineRule="atLeast"/>
        <w:contextualSpacing/>
      </w:pPr>
      <w:r>
        <w:t>If you are using a Mealy Machine, label the values of all meaningful outputs associated with each arc.</w:t>
      </w:r>
    </w:p>
    <w:p w14:paraId="0B106901" w14:textId="271749AC" w:rsidR="00707EA4" w:rsidRDefault="002B6EDD" w:rsidP="007E7C97">
      <w:pPr>
        <w:numPr>
          <w:ilvl w:val="3"/>
          <w:numId w:val="13"/>
        </w:numPr>
        <w:spacing w:before="240" w:line="360" w:lineRule="atLeast"/>
        <w:contextualSpacing/>
      </w:pPr>
      <w:r>
        <w:t>It is OK to label each bubble/arc with a single identifier and put the rest of the requested info in a table to reduce clutter.</w:t>
      </w:r>
    </w:p>
    <w:p w14:paraId="79394983" w14:textId="3501CAE7" w:rsidR="00707EA4" w:rsidRDefault="002B6EDD" w:rsidP="007E7C97">
      <w:pPr>
        <w:numPr>
          <w:ilvl w:val="0"/>
          <w:numId w:val="13"/>
        </w:numPr>
        <w:spacing w:before="240" w:line="360" w:lineRule="atLeast"/>
        <w:contextualSpacing/>
      </w:pPr>
      <w:r>
        <w:t>Design steps taken and detailed circuit schematic diagram</w:t>
      </w:r>
    </w:p>
    <w:p w14:paraId="66B3B115" w14:textId="10260765" w:rsidR="00707EA4" w:rsidRDefault="005832D2" w:rsidP="007E7C97">
      <w:pPr>
        <w:numPr>
          <w:ilvl w:val="1"/>
          <w:numId w:val="13"/>
        </w:numPr>
        <w:spacing w:before="240" w:line="360" w:lineRule="atLeast"/>
        <w:contextualSpacing/>
      </w:pPr>
      <w:r>
        <w:t>Written procedure of the d</w:t>
      </w:r>
      <w:r w:rsidR="002B6EDD">
        <w:t xml:space="preserve">esign </w:t>
      </w:r>
      <w:r>
        <w:t>s</w:t>
      </w:r>
      <w:r w:rsidR="002B6EDD">
        <w:t xml:space="preserve">teps </w:t>
      </w:r>
      <w:r>
        <w:t>t</w:t>
      </w:r>
      <w:r w:rsidR="002B6EDD">
        <w:t>aken</w:t>
      </w:r>
      <w:r w:rsidR="00791515">
        <w:t>.</w:t>
      </w:r>
    </w:p>
    <w:p w14:paraId="2CECF95C" w14:textId="75C7A85D" w:rsidR="00707EA4" w:rsidRDefault="002B6EDD" w:rsidP="007E7C97">
      <w:pPr>
        <w:numPr>
          <w:ilvl w:val="2"/>
          <w:numId w:val="13"/>
        </w:numPr>
        <w:spacing w:before="240" w:line="360" w:lineRule="atLeast"/>
        <w:contextualSpacing/>
      </w:pPr>
      <w:r>
        <w:t xml:space="preserve">If you used </w:t>
      </w:r>
      <w:proofErr w:type="spellStart"/>
      <w:r>
        <w:t>k­maps</w:t>
      </w:r>
      <w:proofErr w:type="spellEnd"/>
      <w:r>
        <w:t xml:space="preserve"> or truth tables during design, include them here. (If you didn’t need them, you don’t need to include them). </w:t>
      </w:r>
      <w:proofErr w:type="spellStart"/>
      <w:r>
        <w:t>K­maps</w:t>
      </w:r>
      <w:proofErr w:type="spellEnd"/>
      <w:r>
        <w:t xml:space="preserve"> are usually only helpful for creating the </w:t>
      </w:r>
      <w:proofErr w:type="spellStart"/>
      <w:r>
        <w:t>next­state</w:t>
      </w:r>
      <w:proofErr w:type="spellEnd"/>
      <w:r>
        <w:t xml:space="preserve"> logic in the control unit.</w:t>
      </w:r>
    </w:p>
    <w:p w14:paraId="679002E2" w14:textId="28878BFC" w:rsidR="00707EA4" w:rsidRDefault="002B6EDD" w:rsidP="007E7C97">
      <w:pPr>
        <w:numPr>
          <w:ilvl w:val="2"/>
          <w:numId w:val="13"/>
        </w:numPr>
        <w:spacing w:before="240" w:line="360" w:lineRule="atLeast"/>
        <w:contextualSpacing/>
      </w:pPr>
      <w:r>
        <w:t>Written description of the design considerations taken (did you consider multiple implementations of the same circuit and the tradeoffs of each?)</w:t>
      </w:r>
    </w:p>
    <w:p w14:paraId="0BD60598" w14:textId="3F5933AD" w:rsidR="00707EA4" w:rsidRDefault="002B6EDD" w:rsidP="007E7C97">
      <w:pPr>
        <w:numPr>
          <w:ilvl w:val="1"/>
          <w:numId w:val="13"/>
        </w:numPr>
        <w:spacing w:before="240" w:line="360" w:lineRule="atLeast"/>
        <w:contextualSpacing/>
      </w:pPr>
      <w:r>
        <w:t>Detailed Circuit Schematic</w:t>
      </w:r>
    </w:p>
    <w:p w14:paraId="157AB66C" w14:textId="318FDD80" w:rsidR="00707EA4" w:rsidRDefault="002B6EDD" w:rsidP="007E7C97">
      <w:pPr>
        <w:numPr>
          <w:ilvl w:val="2"/>
          <w:numId w:val="13"/>
        </w:numPr>
        <w:spacing w:before="240" w:line="360" w:lineRule="atLeast"/>
        <w:contextualSpacing/>
      </w:pPr>
      <w:r>
        <w:t xml:space="preserve">Draw a gate level schematic of your circuit.  It is OK to use small standard blocks like </w:t>
      </w:r>
      <w:proofErr w:type="spellStart"/>
      <w:r>
        <w:t>MUXes</w:t>
      </w:r>
      <w:proofErr w:type="spellEnd"/>
      <w:r>
        <w:t>, flip­flops, and shift registers, but custom blocks like your control unit must have a gate level schematic.</w:t>
      </w:r>
    </w:p>
    <w:p w14:paraId="7F8CC4E7" w14:textId="64B78015" w:rsidR="00707EA4" w:rsidRDefault="002B6EDD" w:rsidP="007E7C97">
      <w:pPr>
        <w:numPr>
          <w:ilvl w:val="2"/>
          <w:numId w:val="13"/>
        </w:numPr>
        <w:spacing w:before="240" w:line="360" w:lineRule="atLeast"/>
        <w:contextualSpacing/>
      </w:pPr>
      <w:r>
        <w:t>If the schematic becomes too large, components such as the control unit can be represented as black boxes on the top level schematic, and a detailed schematic of that component can be included below</w:t>
      </w:r>
    </w:p>
    <w:p w14:paraId="2D15C75B" w14:textId="6EE8E608" w:rsidR="00707EA4" w:rsidRDefault="002B6EDD" w:rsidP="007E7C97">
      <w:pPr>
        <w:numPr>
          <w:ilvl w:val="1"/>
          <w:numId w:val="13"/>
        </w:numPr>
        <w:spacing w:before="240" w:line="360" w:lineRule="atLeast"/>
        <w:contextualSpacing/>
      </w:pPr>
      <w:r>
        <w:t xml:space="preserve">Items you DO need to </w:t>
      </w:r>
      <w:proofErr w:type="gramStart"/>
      <w:r>
        <w:t>label</w:t>
      </w:r>
      <w:proofErr w:type="gramEnd"/>
    </w:p>
    <w:p w14:paraId="52E1CF41" w14:textId="7510EF42" w:rsidR="00707EA4" w:rsidRDefault="002B6EDD" w:rsidP="007E7C97">
      <w:pPr>
        <w:numPr>
          <w:ilvl w:val="2"/>
          <w:numId w:val="13"/>
        </w:numPr>
        <w:spacing w:before="240" w:line="360" w:lineRule="atLeast"/>
        <w:contextualSpacing/>
      </w:pPr>
      <w:r>
        <w:t>inputs</w:t>
      </w:r>
    </w:p>
    <w:p w14:paraId="096258B8" w14:textId="25B7A2A7" w:rsidR="00707EA4" w:rsidRDefault="002B6EDD" w:rsidP="007E7C97">
      <w:pPr>
        <w:numPr>
          <w:ilvl w:val="2"/>
          <w:numId w:val="13"/>
        </w:numPr>
        <w:spacing w:before="240" w:line="360" w:lineRule="atLeast"/>
        <w:contextualSpacing/>
      </w:pPr>
      <w:r>
        <w:t>outputs</w:t>
      </w:r>
    </w:p>
    <w:p w14:paraId="76D3CA95" w14:textId="22313F71" w:rsidR="00707EA4" w:rsidRDefault="002B6EDD" w:rsidP="007E7C97">
      <w:pPr>
        <w:numPr>
          <w:ilvl w:val="2"/>
          <w:numId w:val="13"/>
        </w:numPr>
        <w:spacing w:before="240" w:line="360" w:lineRule="atLeast"/>
        <w:contextualSpacing/>
      </w:pPr>
      <w:r>
        <w:lastRenderedPageBreak/>
        <w:t xml:space="preserve">Intermediate logic signals (try to use the same naming conventions as your </w:t>
      </w:r>
      <w:r w:rsidR="00707EA4">
        <w:t>gate level</w:t>
      </w:r>
      <w:r>
        <w:t xml:space="preserve"> and </w:t>
      </w:r>
      <w:r w:rsidR="00707EA4">
        <w:t>high-level</w:t>
      </w:r>
      <w:r>
        <w:t xml:space="preserve"> diagrams.</w:t>
      </w:r>
    </w:p>
    <w:p w14:paraId="7150DB89" w14:textId="11CAAA73" w:rsidR="002B6EDD" w:rsidRDefault="002B6EDD" w:rsidP="007E7C97">
      <w:pPr>
        <w:numPr>
          <w:ilvl w:val="2"/>
          <w:numId w:val="13"/>
        </w:numPr>
        <w:spacing w:before="240" w:line="360" w:lineRule="atLeast"/>
        <w:contextualSpacing/>
      </w:pPr>
      <w:r>
        <w:t>Mode pins that are driven by a switch or another chip (such as strobes and resets).</w:t>
      </w:r>
    </w:p>
    <w:p w14:paraId="15177DF1" w14:textId="10E794E5" w:rsidR="00707EA4" w:rsidRDefault="002B6EDD" w:rsidP="007E7C97">
      <w:pPr>
        <w:numPr>
          <w:ilvl w:val="0"/>
          <w:numId w:val="13"/>
        </w:numPr>
        <w:spacing w:before="240" w:line="360" w:lineRule="atLeast"/>
        <w:contextualSpacing/>
      </w:pPr>
      <w:r>
        <w:t xml:space="preserve">Description of all bugs </w:t>
      </w:r>
      <w:r w:rsidR="00D87CB9">
        <w:t>encountered,</w:t>
      </w:r>
      <w:r>
        <w:t xml:space="preserve"> and corrective measures </w:t>
      </w:r>
      <w:proofErr w:type="gramStart"/>
      <w:r>
        <w:t>taken</w:t>
      </w:r>
      <w:proofErr w:type="gramEnd"/>
    </w:p>
    <w:p w14:paraId="6FA36DC9" w14:textId="40494FE5" w:rsidR="00707EA4" w:rsidRDefault="002B6EDD" w:rsidP="007E7C97">
      <w:pPr>
        <w:numPr>
          <w:ilvl w:val="0"/>
          <w:numId w:val="13"/>
        </w:numPr>
        <w:spacing w:before="240" w:line="360" w:lineRule="atLeast"/>
        <w:contextualSpacing/>
      </w:pPr>
      <w:r>
        <w:t>Conclusion</w:t>
      </w:r>
    </w:p>
    <w:p w14:paraId="0B6CE661" w14:textId="035E02A3" w:rsidR="0062374D" w:rsidRDefault="002B6EDD" w:rsidP="007E7C97">
      <w:pPr>
        <w:numPr>
          <w:ilvl w:val="1"/>
          <w:numId w:val="13"/>
        </w:numPr>
        <w:spacing w:before="240" w:line="360" w:lineRule="atLeast"/>
        <w:contextualSpacing/>
      </w:pPr>
      <w:r>
        <w:t>Summarize the lab in a few sentences</w:t>
      </w:r>
    </w:p>
    <w:p w14:paraId="01D2B814" w14:textId="079A66DC" w:rsidR="00707EA4" w:rsidRDefault="00707EA4" w:rsidP="007E7C97">
      <w:pPr>
        <w:numPr>
          <w:ilvl w:val="1"/>
          <w:numId w:val="13"/>
        </w:numPr>
        <w:spacing w:before="240" w:line="360" w:lineRule="atLeast"/>
        <w:contextualSpacing/>
      </w:pPr>
      <w:r>
        <w:t>Answer to all post-lab questions (they may be placed in conclusion or dispersed in more appropriate sections of the report).</w:t>
      </w:r>
    </w:p>
    <w:p w14:paraId="4968B3A1" w14:textId="4C9CAF10" w:rsidR="00617403" w:rsidRPr="00A239B9" w:rsidRDefault="00617403" w:rsidP="00A239B9">
      <w:pPr>
        <w:numPr>
          <w:ilvl w:val="0"/>
          <w:numId w:val="13"/>
        </w:numPr>
        <w:spacing w:before="240" w:line="360" w:lineRule="atLeast"/>
        <w:contextualSpacing/>
        <w:rPr>
          <w:color w:val="FF0000"/>
        </w:rPr>
      </w:pPr>
      <w:r w:rsidRPr="00A239B9">
        <w:rPr>
          <w:color w:val="FF0000"/>
          <w:lang w:eastAsia="zh-CN"/>
        </w:rPr>
        <w:t>Your</w:t>
      </w:r>
      <w:r w:rsidRPr="00A239B9">
        <w:rPr>
          <w:color w:val="FF0000"/>
        </w:rPr>
        <w:t xml:space="preserve"> simulation results: waveform generated by the standard testing input</w:t>
      </w:r>
      <w:r w:rsidR="00411734">
        <w:rPr>
          <w:color w:val="FF0000"/>
        </w:rPr>
        <w:t>, and should be captured in every 400ns</w:t>
      </w:r>
    </w:p>
    <w:sectPr w:rsidR="00617403" w:rsidRPr="00A239B9">
      <w:headerReference w:type="even" r:id="rId11"/>
      <w:headerReference w:type="default" r:id="rId12"/>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8899" w14:textId="77777777" w:rsidR="00C06246" w:rsidRDefault="00C06246">
      <w:r>
        <w:separator/>
      </w:r>
    </w:p>
  </w:endnote>
  <w:endnote w:type="continuationSeparator" w:id="0">
    <w:p w14:paraId="4DD2215B" w14:textId="77777777" w:rsidR="00C06246" w:rsidRDefault="00C0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E15E" w14:textId="77777777" w:rsidR="00C06246" w:rsidRDefault="00C06246">
      <w:r>
        <w:separator/>
      </w:r>
    </w:p>
  </w:footnote>
  <w:footnote w:type="continuationSeparator" w:id="0">
    <w:p w14:paraId="4EBBB4FF" w14:textId="77777777" w:rsidR="00C06246" w:rsidRDefault="00C06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A94A" w14:textId="77777777" w:rsidR="00527375" w:rsidRDefault="00D5073A">
    <w:pPr>
      <w:pStyle w:val="a4"/>
    </w:pPr>
    <w:r>
      <w:t>3</w:t>
    </w:r>
    <w:r w:rsidR="00527375">
      <w:t>.</w:t>
    </w:r>
    <w:r w:rsidR="00527375">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CA55" w14:textId="77777777" w:rsidR="00527375" w:rsidRDefault="00D5073A">
    <w:pPr>
      <w:pStyle w:val="a4"/>
      <w:jc w:val="right"/>
    </w:pPr>
    <w:r>
      <w:t>3</w:t>
    </w:r>
    <w:r w:rsidR="00527375">
      <w:t>.</w:t>
    </w:r>
    <w:r w:rsidR="00527375">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0C0A"/>
    <w:multiLevelType w:val="hybridMultilevel"/>
    <w:tmpl w:val="2B5A6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1B46EE"/>
    <w:multiLevelType w:val="hybridMultilevel"/>
    <w:tmpl w:val="99586E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5534A9"/>
    <w:multiLevelType w:val="multilevel"/>
    <w:tmpl w:val="F76ED5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4522577"/>
    <w:multiLevelType w:val="hybridMultilevel"/>
    <w:tmpl w:val="11A2F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6D3C18"/>
    <w:multiLevelType w:val="multilevel"/>
    <w:tmpl w:val="43FA5F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02B1E4F"/>
    <w:multiLevelType w:val="multilevel"/>
    <w:tmpl w:val="C1E29C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4F14B51"/>
    <w:multiLevelType w:val="hybridMultilevel"/>
    <w:tmpl w:val="B2FA9750"/>
    <w:lvl w:ilvl="0" w:tplc="FF24C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C20B2A"/>
    <w:multiLevelType w:val="hybridMultilevel"/>
    <w:tmpl w:val="6A2A5498"/>
    <w:lvl w:ilvl="0" w:tplc="EA72A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97047F"/>
    <w:multiLevelType w:val="hybridMultilevel"/>
    <w:tmpl w:val="5856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C1C5E"/>
    <w:multiLevelType w:val="hybridMultilevel"/>
    <w:tmpl w:val="013A6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BA66C5"/>
    <w:multiLevelType w:val="hybridMultilevel"/>
    <w:tmpl w:val="A7CA6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C2574"/>
    <w:multiLevelType w:val="hybridMultilevel"/>
    <w:tmpl w:val="39FE56CC"/>
    <w:lvl w:ilvl="0" w:tplc="FF24C48C">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8D4977"/>
    <w:multiLevelType w:val="multilevel"/>
    <w:tmpl w:val="256E54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576938673">
    <w:abstractNumId w:val="3"/>
  </w:num>
  <w:num w:numId="2" w16cid:durableId="1283460400">
    <w:abstractNumId w:val="4"/>
  </w:num>
  <w:num w:numId="3" w16cid:durableId="1033068432">
    <w:abstractNumId w:val="2"/>
  </w:num>
  <w:num w:numId="4" w16cid:durableId="2115663523">
    <w:abstractNumId w:val="5"/>
  </w:num>
  <w:num w:numId="5" w16cid:durableId="1345782137">
    <w:abstractNumId w:val="12"/>
  </w:num>
  <w:num w:numId="6" w16cid:durableId="978416070">
    <w:abstractNumId w:val="1"/>
  </w:num>
  <w:num w:numId="7" w16cid:durableId="975449473">
    <w:abstractNumId w:val="7"/>
  </w:num>
  <w:num w:numId="8" w16cid:durableId="1172180861">
    <w:abstractNumId w:val="9"/>
  </w:num>
  <w:num w:numId="9" w16cid:durableId="732972557">
    <w:abstractNumId w:val="0"/>
  </w:num>
  <w:num w:numId="10" w16cid:durableId="1195774043">
    <w:abstractNumId w:val="10"/>
  </w:num>
  <w:num w:numId="11" w16cid:durableId="1947493035">
    <w:abstractNumId w:val="6"/>
  </w:num>
  <w:num w:numId="12" w16cid:durableId="396560630">
    <w:abstractNumId w:val="8"/>
  </w:num>
  <w:num w:numId="13" w16cid:durableId="1294481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NDYxNzawNDM0M7NU0lEKTi0uzszPAykwrgUAY4D/YSwAAAA="/>
  </w:docVars>
  <w:rsids>
    <w:rsidRoot w:val="00255ED2"/>
    <w:rsid w:val="00002AA7"/>
    <w:rsid w:val="00024CA9"/>
    <w:rsid w:val="0007198A"/>
    <w:rsid w:val="00072AC0"/>
    <w:rsid w:val="00096F8F"/>
    <w:rsid w:val="000B7F2C"/>
    <w:rsid w:val="000E47EC"/>
    <w:rsid w:val="000F5F25"/>
    <w:rsid w:val="00125702"/>
    <w:rsid w:val="00125E2D"/>
    <w:rsid w:val="0016600E"/>
    <w:rsid w:val="001719B8"/>
    <w:rsid w:val="001852CC"/>
    <w:rsid w:val="00186EA1"/>
    <w:rsid w:val="001B757E"/>
    <w:rsid w:val="001D341E"/>
    <w:rsid w:val="001F50F1"/>
    <w:rsid w:val="001F7E81"/>
    <w:rsid w:val="002014BF"/>
    <w:rsid w:val="00224313"/>
    <w:rsid w:val="002354CB"/>
    <w:rsid w:val="002473DA"/>
    <w:rsid w:val="00255ED2"/>
    <w:rsid w:val="002842A2"/>
    <w:rsid w:val="002B6EDD"/>
    <w:rsid w:val="002E133B"/>
    <w:rsid w:val="002F10CA"/>
    <w:rsid w:val="003101FF"/>
    <w:rsid w:val="00321EA6"/>
    <w:rsid w:val="003342AB"/>
    <w:rsid w:val="0034276B"/>
    <w:rsid w:val="003747E5"/>
    <w:rsid w:val="00382A98"/>
    <w:rsid w:val="00387E1F"/>
    <w:rsid w:val="00397EB4"/>
    <w:rsid w:val="003A1030"/>
    <w:rsid w:val="003D5F75"/>
    <w:rsid w:val="00411734"/>
    <w:rsid w:val="00442ED3"/>
    <w:rsid w:val="00443302"/>
    <w:rsid w:val="00445F01"/>
    <w:rsid w:val="004508FE"/>
    <w:rsid w:val="00451DEB"/>
    <w:rsid w:val="00454BC2"/>
    <w:rsid w:val="004A5C57"/>
    <w:rsid w:val="004B2963"/>
    <w:rsid w:val="004B631A"/>
    <w:rsid w:val="004C5F37"/>
    <w:rsid w:val="00506323"/>
    <w:rsid w:val="00512EB6"/>
    <w:rsid w:val="00516288"/>
    <w:rsid w:val="005223A2"/>
    <w:rsid w:val="00527375"/>
    <w:rsid w:val="005451F8"/>
    <w:rsid w:val="00562B15"/>
    <w:rsid w:val="00565585"/>
    <w:rsid w:val="0056627A"/>
    <w:rsid w:val="005832D2"/>
    <w:rsid w:val="005A1CBD"/>
    <w:rsid w:val="005B622F"/>
    <w:rsid w:val="005C0D7E"/>
    <w:rsid w:val="005C7C81"/>
    <w:rsid w:val="005D475E"/>
    <w:rsid w:val="005D4B31"/>
    <w:rsid w:val="005E06A1"/>
    <w:rsid w:val="005E4DDF"/>
    <w:rsid w:val="005E67AD"/>
    <w:rsid w:val="0060457A"/>
    <w:rsid w:val="00617403"/>
    <w:rsid w:val="0062374D"/>
    <w:rsid w:val="00627612"/>
    <w:rsid w:val="00642CC0"/>
    <w:rsid w:val="00654359"/>
    <w:rsid w:val="00655DBE"/>
    <w:rsid w:val="00662933"/>
    <w:rsid w:val="00690C45"/>
    <w:rsid w:val="00690ECE"/>
    <w:rsid w:val="006D63D4"/>
    <w:rsid w:val="00707EA4"/>
    <w:rsid w:val="00714D86"/>
    <w:rsid w:val="007243CC"/>
    <w:rsid w:val="0072775F"/>
    <w:rsid w:val="00741865"/>
    <w:rsid w:val="00742170"/>
    <w:rsid w:val="007515FE"/>
    <w:rsid w:val="0075449B"/>
    <w:rsid w:val="007665A2"/>
    <w:rsid w:val="0077048F"/>
    <w:rsid w:val="007706C0"/>
    <w:rsid w:val="00791515"/>
    <w:rsid w:val="007A3C05"/>
    <w:rsid w:val="007D4829"/>
    <w:rsid w:val="007E7C97"/>
    <w:rsid w:val="007F5A15"/>
    <w:rsid w:val="008045EB"/>
    <w:rsid w:val="008142AA"/>
    <w:rsid w:val="00832B17"/>
    <w:rsid w:val="0084355A"/>
    <w:rsid w:val="00863C1B"/>
    <w:rsid w:val="00865A30"/>
    <w:rsid w:val="00874CCA"/>
    <w:rsid w:val="008B4165"/>
    <w:rsid w:val="008D70B0"/>
    <w:rsid w:val="008D7131"/>
    <w:rsid w:val="009027A6"/>
    <w:rsid w:val="009128AB"/>
    <w:rsid w:val="00915477"/>
    <w:rsid w:val="00922958"/>
    <w:rsid w:val="0092737E"/>
    <w:rsid w:val="00970B73"/>
    <w:rsid w:val="009C1A51"/>
    <w:rsid w:val="009C418B"/>
    <w:rsid w:val="009D5D22"/>
    <w:rsid w:val="009F256E"/>
    <w:rsid w:val="00A239B9"/>
    <w:rsid w:val="00A242A1"/>
    <w:rsid w:val="00A678F4"/>
    <w:rsid w:val="00A700C1"/>
    <w:rsid w:val="00A840E0"/>
    <w:rsid w:val="00A853BC"/>
    <w:rsid w:val="00A85804"/>
    <w:rsid w:val="00AB2032"/>
    <w:rsid w:val="00AD0E0C"/>
    <w:rsid w:val="00AE00F2"/>
    <w:rsid w:val="00AF13D7"/>
    <w:rsid w:val="00B11851"/>
    <w:rsid w:val="00B46EB0"/>
    <w:rsid w:val="00B53F43"/>
    <w:rsid w:val="00B96A81"/>
    <w:rsid w:val="00BB15E2"/>
    <w:rsid w:val="00BC7F92"/>
    <w:rsid w:val="00BD6EA3"/>
    <w:rsid w:val="00C06246"/>
    <w:rsid w:val="00C425FE"/>
    <w:rsid w:val="00C4492F"/>
    <w:rsid w:val="00C55977"/>
    <w:rsid w:val="00C9495B"/>
    <w:rsid w:val="00C96641"/>
    <w:rsid w:val="00CA2570"/>
    <w:rsid w:val="00CD4B07"/>
    <w:rsid w:val="00CD5C97"/>
    <w:rsid w:val="00D23F1F"/>
    <w:rsid w:val="00D5073A"/>
    <w:rsid w:val="00D5654A"/>
    <w:rsid w:val="00D65E59"/>
    <w:rsid w:val="00D72A63"/>
    <w:rsid w:val="00D73175"/>
    <w:rsid w:val="00D87CB9"/>
    <w:rsid w:val="00DC21F7"/>
    <w:rsid w:val="00DC69ED"/>
    <w:rsid w:val="00DD6CC8"/>
    <w:rsid w:val="00DE4961"/>
    <w:rsid w:val="00E85FE6"/>
    <w:rsid w:val="00E9495C"/>
    <w:rsid w:val="00EA6772"/>
    <w:rsid w:val="00EC60CF"/>
    <w:rsid w:val="00ED752C"/>
    <w:rsid w:val="00F0522B"/>
    <w:rsid w:val="00F054C0"/>
    <w:rsid w:val="00F121CB"/>
    <w:rsid w:val="00F54EFC"/>
    <w:rsid w:val="00F73208"/>
    <w:rsid w:val="00F808F4"/>
    <w:rsid w:val="00FA21E4"/>
    <w:rsid w:val="00FB13BB"/>
    <w:rsid w:val="00FB6338"/>
    <w:rsid w:val="00FC1190"/>
    <w:rsid w:val="00FC79E6"/>
    <w:rsid w:val="00FC7BA3"/>
    <w:rsid w:val="00FD008E"/>
    <w:rsid w:val="00FD14CC"/>
    <w:rsid w:val="00FD7367"/>
    <w:rsid w:val="00FE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5D34899"/>
  <w15:chartTrackingRefBased/>
  <w15:docId w15:val="{0CBB3450-78F9-4A06-8763-918F8D38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等线" w:hAnsi="New York"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E59"/>
    <w:rPr>
      <w:rFonts w:ascii="Times" w:hAnsi="Times" w:cs="Times"/>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51DEB"/>
    <w:pPr>
      <w:tabs>
        <w:tab w:val="center" w:pos="4320"/>
        <w:tab w:val="right" w:pos="8640"/>
      </w:tabs>
    </w:pPr>
  </w:style>
  <w:style w:type="paragraph" w:styleId="a4">
    <w:name w:val="header"/>
    <w:basedOn w:val="a"/>
    <w:next w:val="a"/>
  </w:style>
  <w:style w:type="character" w:styleId="a5">
    <w:name w:val="page number"/>
    <w:basedOn w:val="a0"/>
  </w:style>
  <w:style w:type="table" w:styleId="a6">
    <w:name w:val="Table Grid"/>
    <w:basedOn w:val="a1"/>
    <w:rsid w:val="00623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714D86"/>
    <w:pPr>
      <w:spacing w:before="100" w:beforeAutospacing="1" w:after="100" w:afterAutospacing="1"/>
    </w:pPr>
    <w:rPr>
      <w:rFonts w:ascii="Times New Roman" w:hAnsi="Times New Roman" w:cs="Times New Roman"/>
      <w:szCs w:val="24"/>
      <w:lang w:eastAsia="zh-TW"/>
    </w:rPr>
  </w:style>
  <w:style w:type="paragraph" w:styleId="a8">
    <w:name w:val="Revision"/>
    <w:hidden/>
    <w:uiPriority w:val="99"/>
    <w:semiHidden/>
    <w:rsid w:val="00A239B9"/>
    <w:rPr>
      <w:rFonts w:ascii="Times" w:hAnsi="Times" w:cs="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09470">
      <w:bodyDiv w:val="1"/>
      <w:marLeft w:val="0"/>
      <w:marRight w:val="0"/>
      <w:marTop w:val="0"/>
      <w:marBottom w:val="0"/>
      <w:divBdr>
        <w:top w:val="none" w:sz="0" w:space="0" w:color="auto"/>
        <w:left w:val="none" w:sz="0" w:space="0" w:color="auto"/>
        <w:bottom w:val="none" w:sz="0" w:space="0" w:color="auto"/>
        <w:right w:val="none" w:sz="0" w:space="0" w:color="auto"/>
      </w:divBdr>
    </w:div>
    <w:div w:id="10882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2CA633-897F-4465-914A-2AB7BF55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ECE 385</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385</dc:title>
  <dc:subject/>
  <dc:creator>Stephen Kempf</dc:creator>
  <cp:keywords/>
  <dc:description/>
  <cp:lastModifiedBy>Wang, Jie</cp:lastModifiedBy>
  <cp:revision>64</cp:revision>
  <dcterms:created xsi:type="dcterms:W3CDTF">2018-08-20T05:53:00Z</dcterms:created>
  <dcterms:modified xsi:type="dcterms:W3CDTF">2024-03-04T15:59:00Z</dcterms:modified>
</cp:coreProperties>
</file>